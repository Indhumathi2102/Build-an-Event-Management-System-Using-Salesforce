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BC4" w:rsidRPr="00DA48B5" w:rsidRDefault="00F41BC4" w:rsidP="00DA48B5">
      <w:pPr>
        <w:pStyle w:val="Heading2"/>
        <w:ind w:right="576"/>
        <w:rPr>
          <w:sz w:val="24"/>
          <w:szCs w:val="24"/>
        </w:rPr>
      </w:pPr>
    </w:p>
    <w:p w:rsidR="00AA0D54" w:rsidRPr="00DA48B5" w:rsidRDefault="00D97962" w:rsidP="00DA48B5">
      <w:pPr>
        <w:pStyle w:val="Heading2"/>
        <w:ind w:left="864" w:right="576"/>
        <w:rPr>
          <w:sz w:val="24"/>
          <w:szCs w:val="24"/>
        </w:rPr>
      </w:pPr>
      <w:r w:rsidRPr="00DA48B5">
        <w:rPr>
          <w:sz w:val="24"/>
          <w:szCs w:val="24"/>
        </w:rPr>
        <w:t xml:space="preserve">                                            Project Report Template</w:t>
      </w:r>
    </w:p>
    <w:p w:rsidR="00D97962" w:rsidRPr="00DA48B5" w:rsidRDefault="00D03F3D" w:rsidP="00DA48B5">
      <w:pPr>
        <w:pStyle w:val="Heading1"/>
        <w:ind w:left="864" w:right="576"/>
        <w:rPr>
          <w:sz w:val="26"/>
          <w:szCs w:val="26"/>
        </w:rPr>
      </w:pPr>
      <w:r w:rsidRPr="00DA48B5">
        <w:rPr>
          <w:sz w:val="26"/>
          <w:szCs w:val="26"/>
        </w:rPr>
        <w:t xml:space="preserve">     BUILD   AN  EVENT  MANAGEMENT  SYSTEM  USING   SALESFORCE   </w:t>
      </w:r>
    </w:p>
    <w:p w:rsidR="00D97962" w:rsidRPr="00DA48B5" w:rsidRDefault="00D97962" w:rsidP="00DA48B5">
      <w:pPr>
        <w:ind w:left="864" w:right="576"/>
        <w:rPr>
          <w:sz w:val="20"/>
          <w:szCs w:val="20"/>
        </w:rPr>
      </w:pPr>
    </w:p>
    <w:p w:rsidR="00D97962" w:rsidRPr="00DA48B5" w:rsidRDefault="00D97962" w:rsidP="00DA48B5">
      <w:pPr>
        <w:pStyle w:val="ListParagraph"/>
        <w:numPr>
          <w:ilvl w:val="0"/>
          <w:numId w:val="1"/>
        </w:num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>INTRODUCTION</w:t>
      </w:r>
    </w:p>
    <w:p w:rsidR="00D97962" w:rsidRPr="00DA48B5" w:rsidRDefault="00D97962" w:rsidP="00DA48B5">
      <w:pPr>
        <w:pStyle w:val="ListParagraph"/>
        <w:numPr>
          <w:ilvl w:val="1"/>
          <w:numId w:val="2"/>
        </w:num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>Overview</w:t>
      </w:r>
    </w:p>
    <w:p w:rsidR="00D97962" w:rsidRDefault="005C4595" w:rsidP="00DA48B5">
      <w:pPr>
        <w:pStyle w:val="ListParagraph"/>
        <w:ind w:left="864" w:right="576"/>
        <w:jc w:val="both"/>
        <w:rPr>
          <w:sz w:val="20"/>
          <w:szCs w:val="20"/>
        </w:rPr>
      </w:pPr>
      <w:r w:rsidRPr="00DA48B5">
        <w:rPr>
          <w:sz w:val="20"/>
          <w:szCs w:val="20"/>
        </w:rPr>
        <w:t>Event Management is the process of a</w:t>
      </w:r>
      <w:r w:rsidR="0067368E" w:rsidRPr="00DA48B5">
        <w:rPr>
          <w:sz w:val="20"/>
          <w:szCs w:val="20"/>
        </w:rPr>
        <w:t>nalyzing, planning,</w:t>
      </w:r>
      <w:r w:rsidR="004010C3" w:rsidRPr="00DA48B5">
        <w:rPr>
          <w:sz w:val="20"/>
          <w:szCs w:val="20"/>
        </w:rPr>
        <w:t xml:space="preserve"> </w:t>
      </w:r>
      <w:r w:rsidR="0067368E" w:rsidRPr="00DA48B5">
        <w:rPr>
          <w:sz w:val="20"/>
          <w:szCs w:val="20"/>
        </w:rPr>
        <w:t>marketing, pr</w:t>
      </w:r>
      <w:r w:rsidRPr="00DA48B5">
        <w:rPr>
          <w:sz w:val="20"/>
          <w:szCs w:val="20"/>
        </w:rPr>
        <w:t>oducing  and evaluating an event.  It is a different way of prompting a product, service or idea.  If an event is managed efficiently and effectively, it can be used as a very powerful promotional tool to launch or market a product or service.</w:t>
      </w:r>
    </w:p>
    <w:p w:rsidR="00DA48B5" w:rsidRPr="00DA48B5" w:rsidRDefault="00DA48B5" w:rsidP="00DA48B5">
      <w:pPr>
        <w:pStyle w:val="ListParagraph"/>
        <w:ind w:left="864" w:right="576"/>
        <w:jc w:val="both"/>
        <w:rPr>
          <w:sz w:val="20"/>
          <w:szCs w:val="20"/>
        </w:rPr>
      </w:pPr>
    </w:p>
    <w:p w:rsidR="005C4595" w:rsidRPr="00DA48B5" w:rsidRDefault="00D97962" w:rsidP="00DA48B5">
      <w:pPr>
        <w:pStyle w:val="ListParagraph"/>
        <w:numPr>
          <w:ilvl w:val="1"/>
          <w:numId w:val="2"/>
        </w:numPr>
        <w:ind w:left="864" w:right="576" w:hanging="324"/>
        <w:rPr>
          <w:sz w:val="20"/>
          <w:szCs w:val="20"/>
        </w:rPr>
      </w:pPr>
      <w:r w:rsidRPr="00DA48B5">
        <w:rPr>
          <w:sz w:val="20"/>
          <w:szCs w:val="20"/>
        </w:rPr>
        <w:t>Purpose</w:t>
      </w:r>
    </w:p>
    <w:p w:rsidR="0011456A" w:rsidRPr="00DA48B5" w:rsidRDefault="005C4595" w:rsidP="00DA48B5">
      <w:pPr>
        <w:ind w:left="864" w:right="576" w:firstLine="285"/>
        <w:jc w:val="both"/>
        <w:rPr>
          <w:sz w:val="20"/>
          <w:szCs w:val="20"/>
        </w:rPr>
      </w:pPr>
      <w:r w:rsidRPr="00DA48B5">
        <w:rPr>
          <w:sz w:val="20"/>
          <w:szCs w:val="20"/>
        </w:rPr>
        <w:t>Event Management is the process of creating and main</w:t>
      </w:r>
      <w:r w:rsidR="00D70FBE" w:rsidRPr="00DA48B5">
        <w:rPr>
          <w:sz w:val="20"/>
          <w:szCs w:val="20"/>
        </w:rPr>
        <w:t xml:space="preserve">taining an event.  This process </w:t>
      </w:r>
      <w:r w:rsidRPr="00DA48B5">
        <w:rPr>
          <w:sz w:val="20"/>
          <w:szCs w:val="20"/>
        </w:rPr>
        <w:t>spans from the very beginning of planning</w:t>
      </w:r>
      <w:r w:rsidR="0067368E" w:rsidRPr="00DA48B5">
        <w:rPr>
          <w:sz w:val="20"/>
          <w:szCs w:val="20"/>
        </w:rPr>
        <w:t xml:space="preserve"> all the way to post event strat</w:t>
      </w:r>
      <w:r w:rsidRPr="00DA48B5">
        <w:rPr>
          <w:sz w:val="20"/>
          <w:szCs w:val="20"/>
        </w:rPr>
        <w:t>egizin</w:t>
      </w:r>
      <w:r w:rsidR="0011456A" w:rsidRPr="00DA48B5">
        <w:rPr>
          <w:sz w:val="20"/>
          <w:szCs w:val="20"/>
        </w:rPr>
        <w:t>g.</w:t>
      </w:r>
      <w:r w:rsidRPr="00DA48B5">
        <w:rPr>
          <w:sz w:val="20"/>
          <w:szCs w:val="20"/>
        </w:rPr>
        <w:t xml:space="preserve">  At </w:t>
      </w:r>
      <w:r w:rsidR="0011456A" w:rsidRPr="00DA48B5">
        <w:rPr>
          <w:sz w:val="20"/>
          <w:szCs w:val="20"/>
        </w:rPr>
        <w:t>the start, an event manager makes planning decisions, such as the time, location, and theme of their event.</w:t>
      </w:r>
    </w:p>
    <w:p w:rsidR="00D97962" w:rsidRPr="00DA48B5" w:rsidRDefault="0011456A" w:rsidP="00DA48B5">
      <w:pPr>
        <w:pStyle w:val="ListParagraph"/>
        <w:numPr>
          <w:ilvl w:val="0"/>
          <w:numId w:val="1"/>
        </w:num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</w:t>
      </w:r>
      <w:r w:rsidR="004010C3" w:rsidRPr="00DA48B5">
        <w:rPr>
          <w:sz w:val="20"/>
          <w:szCs w:val="20"/>
        </w:rPr>
        <w:tab/>
      </w:r>
      <w:r w:rsidR="00D97962" w:rsidRPr="00DA48B5">
        <w:rPr>
          <w:sz w:val="20"/>
          <w:szCs w:val="20"/>
        </w:rPr>
        <w:t>PROBLEM DEFINITION &amp; DESIGN THINKING</w:t>
      </w:r>
    </w:p>
    <w:p w:rsidR="00D97962" w:rsidRPr="00DA48B5" w:rsidRDefault="00D97962" w:rsidP="00DA48B5">
      <w:pPr>
        <w:pStyle w:val="ListParagraph"/>
        <w:numPr>
          <w:ilvl w:val="2"/>
          <w:numId w:val="1"/>
        </w:num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>Empathy Map</w:t>
      </w:r>
    </w:p>
    <w:p w:rsidR="00D97962" w:rsidRPr="00DA48B5" w:rsidRDefault="00D97962" w:rsidP="00DA48B5">
      <w:pPr>
        <w:ind w:left="864" w:right="576"/>
        <w:rPr>
          <w:sz w:val="20"/>
          <w:szCs w:val="20"/>
        </w:rPr>
      </w:pPr>
    </w:p>
    <w:p w:rsidR="00D97962" w:rsidRPr="00DA48B5" w:rsidRDefault="00D97962" w:rsidP="00DA48B5">
      <w:pPr>
        <w:ind w:left="864" w:right="576"/>
        <w:rPr>
          <w:sz w:val="20"/>
          <w:szCs w:val="20"/>
        </w:rPr>
      </w:pPr>
    </w:p>
    <w:p w:rsidR="00D97962" w:rsidRPr="00DA48B5" w:rsidRDefault="00D97962" w:rsidP="00DA48B5">
      <w:pPr>
        <w:ind w:left="864" w:right="576"/>
        <w:rPr>
          <w:sz w:val="20"/>
          <w:szCs w:val="20"/>
        </w:rPr>
      </w:pPr>
    </w:p>
    <w:p w:rsidR="00D97962" w:rsidRPr="00DA48B5" w:rsidRDefault="00D97962" w:rsidP="00DA48B5">
      <w:pPr>
        <w:ind w:left="864" w:right="576"/>
        <w:rPr>
          <w:sz w:val="20"/>
          <w:szCs w:val="20"/>
        </w:rPr>
      </w:pPr>
    </w:p>
    <w:p w:rsidR="00F41BC4" w:rsidRPr="00DA48B5" w:rsidRDefault="00CF7748" w:rsidP="00DA48B5">
      <w:pPr>
        <w:ind w:left="864" w:right="576"/>
        <w:rPr>
          <w:sz w:val="20"/>
          <w:szCs w:val="20"/>
        </w:rPr>
      </w:pPr>
      <w:r w:rsidRPr="00DA48B5">
        <w:rPr>
          <w:noProof/>
          <w:sz w:val="20"/>
          <w:szCs w:val="20"/>
          <w:lang w:bidi="hi-IN"/>
        </w:rPr>
        <w:drawing>
          <wp:inline distT="0" distB="0" distL="0" distR="0">
            <wp:extent cx="2644637" cy="3109529"/>
            <wp:effectExtent l="19050" t="0" r="3313" b="0"/>
            <wp:docPr id="12" name="Picture 1" descr="C:\Users\KULLAPPAN\AppData\Local\Microsoft\Windows\Temporary Internet Files\Content.Word\IMG-20230411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LLAPPAN\AppData\Local\Microsoft\Windows\Temporary Internet Files\Content.Word\IMG-20230411-WA0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373" cy="311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BC4" w:rsidRPr="00DA48B5" w:rsidRDefault="00F41BC4" w:rsidP="00DA48B5">
      <w:pPr>
        <w:ind w:left="864" w:right="576"/>
        <w:rPr>
          <w:sz w:val="20"/>
          <w:szCs w:val="20"/>
        </w:rPr>
      </w:pPr>
    </w:p>
    <w:p w:rsidR="00F41BC4" w:rsidRPr="00DA48B5" w:rsidRDefault="00F41BC4" w:rsidP="00DA48B5">
      <w:pPr>
        <w:ind w:left="864" w:right="576"/>
        <w:rPr>
          <w:sz w:val="20"/>
          <w:szCs w:val="20"/>
        </w:rPr>
      </w:pPr>
    </w:p>
    <w:p w:rsidR="001125EC" w:rsidRDefault="001125EC" w:rsidP="00DA48B5">
      <w:pPr>
        <w:ind w:left="864" w:right="576"/>
        <w:rPr>
          <w:ins w:id="0" w:author="KULLAPPAN" w:date="2023-04-13T20:05:00Z"/>
          <w:sz w:val="20"/>
          <w:szCs w:val="20"/>
        </w:rPr>
      </w:pPr>
    </w:p>
    <w:p w:rsidR="001125EC" w:rsidRDefault="001125EC" w:rsidP="00DA48B5">
      <w:pPr>
        <w:ind w:left="864" w:right="576"/>
        <w:rPr>
          <w:ins w:id="1" w:author="KULLAPPAN" w:date="2023-04-13T20:05:00Z"/>
          <w:sz w:val="20"/>
          <w:szCs w:val="20"/>
        </w:rPr>
      </w:pPr>
    </w:p>
    <w:p w:rsidR="00F41BC4" w:rsidRPr="00DA48B5" w:rsidRDefault="00F41BC4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lastRenderedPageBreak/>
        <w:t xml:space="preserve">     2.2   Ideation and Brainsto</w:t>
      </w:r>
      <w:r w:rsidR="004010C3" w:rsidRPr="00DA48B5">
        <w:rPr>
          <w:sz w:val="20"/>
          <w:szCs w:val="20"/>
        </w:rPr>
        <w:t>r</w:t>
      </w:r>
      <w:r w:rsidRPr="00DA48B5">
        <w:rPr>
          <w:sz w:val="20"/>
          <w:szCs w:val="20"/>
        </w:rPr>
        <w:t>ming</w:t>
      </w:r>
    </w:p>
    <w:p w:rsidR="00D97962" w:rsidRPr="00DA48B5" w:rsidRDefault="00F41BC4" w:rsidP="00DA48B5">
      <w:pPr>
        <w:ind w:left="864" w:right="576"/>
        <w:rPr>
          <w:sz w:val="20"/>
          <w:szCs w:val="20"/>
        </w:rPr>
      </w:pPr>
      <w:r w:rsidRPr="00DA48B5">
        <w:rPr>
          <w:noProof/>
          <w:sz w:val="20"/>
          <w:szCs w:val="20"/>
          <w:lang w:bidi="hi-IN"/>
        </w:rPr>
        <w:drawing>
          <wp:inline distT="0" distB="0" distL="0" distR="0">
            <wp:extent cx="3193277" cy="2352488"/>
            <wp:effectExtent l="19050" t="0" r="7123" b="0"/>
            <wp:docPr id="4" name="Picture 4" descr="C:\Users\KULLAPPAN\AppData\Local\Microsoft\Windows\Temporary Internet Files\Content.Word\IMG-20230411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LLAPPAN\AppData\Local\Microsoft\Windows\Temporary Internet Files\Content.Word\IMG-20230411-WA00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879" cy="2352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962" w:rsidRPr="00DA48B5" w:rsidRDefault="00DA48B5" w:rsidP="00842575">
      <w:pPr>
        <w:ind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3)           </w:t>
      </w:r>
      <w:r w:rsidR="00AF10FF" w:rsidRPr="00DA48B5">
        <w:rPr>
          <w:sz w:val="20"/>
          <w:szCs w:val="20"/>
        </w:rPr>
        <w:t>RESULT</w:t>
      </w:r>
    </w:p>
    <w:p w:rsidR="006C569F" w:rsidRPr="00DA48B5" w:rsidRDefault="00D97962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                    </w:t>
      </w:r>
      <w:r w:rsidR="006C569F" w:rsidRPr="00DA48B5">
        <w:rPr>
          <w:sz w:val="20"/>
          <w:szCs w:val="20"/>
        </w:rPr>
        <w:t>3.1   Data Model:</w:t>
      </w:r>
    </w:p>
    <w:tbl>
      <w:tblPr>
        <w:tblStyle w:val="TableGrid"/>
        <w:tblpPr w:leftFromText="180" w:rightFromText="180" w:vertAnchor="text" w:horzAnchor="page" w:tblpX="2096" w:tblpY="210"/>
        <w:tblW w:w="0" w:type="auto"/>
        <w:tblLook w:val="04A0"/>
      </w:tblPr>
      <w:tblGrid>
        <w:gridCol w:w="3192"/>
        <w:gridCol w:w="3192"/>
        <w:gridCol w:w="3192"/>
      </w:tblGrid>
      <w:tr w:rsidR="00C1605F" w:rsidRPr="00DA48B5" w:rsidTr="00162C94"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Object Name</w:t>
            </w:r>
          </w:p>
        </w:tc>
        <w:tc>
          <w:tcPr>
            <w:tcW w:w="6384" w:type="dxa"/>
            <w:gridSpan w:val="2"/>
          </w:tcPr>
          <w:p w:rsidR="00C1605F" w:rsidRPr="00DA48B5" w:rsidRDefault="00C1605F" w:rsidP="00DA48B5">
            <w:pPr>
              <w:ind w:left="864" w:right="576"/>
              <w:jc w:val="center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Fields in the Object</w:t>
            </w:r>
          </w:p>
        </w:tc>
      </w:tr>
      <w:tr w:rsidR="00C1605F" w:rsidRPr="00DA48B5" w:rsidTr="00162C94">
        <w:tc>
          <w:tcPr>
            <w:tcW w:w="3192" w:type="dxa"/>
            <w:vMerge w:val="restart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Obj1</w:t>
            </w:r>
          </w:p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 xml:space="preserve">        EVENT</w:t>
            </w:r>
          </w:p>
        </w:tc>
        <w:tc>
          <w:tcPr>
            <w:tcW w:w="6384" w:type="dxa"/>
            <w:gridSpan w:val="2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</w:p>
        </w:tc>
      </w:tr>
      <w:tr w:rsidR="00C1605F" w:rsidRPr="00DA48B5" w:rsidTr="00162C94">
        <w:tc>
          <w:tcPr>
            <w:tcW w:w="3192" w:type="dxa"/>
            <w:vMerge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Field Label</w:t>
            </w: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Data Type</w:t>
            </w:r>
          </w:p>
        </w:tc>
      </w:tr>
      <w:tr w:rsidR="00C1605F" w:rsidRPr="00DA48B5" w:rsidTr="00162C94">
        <w:tc>
          <w:tcPr>
            <w:tcW w:w="3192" w:type="dxa"/>
            <w:vMerge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CITY</w:t>
            </w: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TEXT</w:t>
            </w:r>
          </w:p>
        </w:tc>
      </w:tr>
      <w:tr w:rsidR="00C1605F" w:rsidRPr="00DA48B5" w:rsidTr="00162C94">
        <w:tc>
          <w:tcPr>
            <w:tcW w:w="3192" w:type="dxa"/>
            <w:vMerge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START DATE</w:t>
            </w: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DATE\TIME</w:t>
            </w:r>
          </w:p>
        </w:tc>
      </w:tr>
      <w:tr w:rsidR="00C1605F" w:rsidRPr="00DA48B5" w:rsidTr="00162C94">
        <w:tc>
          <w:tcPr>
            <w:tcW w:w="3192" w:type="dxa"/>
            <w:vMerge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END DATE</w:t>
            </w: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DATE\TIME</w:t>
            </w:r>
          </w:p>
        </w:tc>
      </w:tr>
      <w:tr w:rsidR="00C1605F" w:rsidRPr="00DA48B5" w:rsidTr="00162C94">
        <w:tc>
          <w:tcPr>
            <w:tcW w:w="3192" w:type="dxa"/>
            <w:vMerge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EVENT NAME</w:t>
            </w: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MASTER DETAIL RELATIONSHIP</w:t>
            </w:r>
          </w:p>
        </w:tc>
      </w:tr>
      <w:tr w:rsidR="00C1605F" w:rsidRPr="00DA48B5" w:rsidTr="00162C94">
        <w:tc>
          <w:tcPr>
            <w:tcW w:w="3192" w:type="dxa"/>
            <w:vMerge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EVENT NAME</w:t>
            </w: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LOOK UP RELATIONSHIP</w:t>
            </w:r>
          </w:p>
        </w:tc>
      </w:tr>
      <w:tr w:rsidR="00C1605F" w:rsidRPr="00DA48B5" w:rsidTr="00162C94">
        <w:trPr>
          <w:trHeight w:val="60"/>
        </w:trPr>
        <w:tc>
          <w:tcPr>
            <w:tcW w:w="3192" w:type="dxa"/>
            <w:vMerge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</w:p>
        </w:tc>
      </w:tr>
      <w:tr w:rsidR="00C1605F" w:rsidRPr="00DA48B5" w:rsidTr="00162C94">
        <w:trPr>
          <w:trHeight w:val="278"/>
        </w:trPr>
        <w:tc>
          <w:tcPr>
            <w:tcW w:w="3192" w:type="dxa"/>
            <w:vMerge w:val="restart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Obj2</w:t>
            </w:r>
          </w:p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 xml:space="preserve">       ATTENDEES</w:t>
            </w: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Field Label</w:t>
            </w: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Data Type</w:t>
            </w:r>
          </w:p>
        </w:tc>
      </w:tr>
      <w:tr w:rsidR="00C1605F" w:rsidRPr="00DA48B5" w:rsidTr="00162C94">
        <w:tc>
          <w:tcPr>
            <w:tcW w:w="3192" w:type="dxa"/>
            <w:vMerge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PHONE</w:t>
            </w: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PHONE</w:t>
            </w:r>
          </w:p>
        </w:tc>
      </w:tr>
      <w:tr w:rsidR="00C1605F" w:rsidRPr="00DA48B5" w:rsidTr="00162C94">
        <w:tc>
          <w:tcPr>
            <w:tcW w:w="3192" w:type="dxa"/>
            <w:vMerge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AUTO NUMBER</w:t>
            </w:r>
          </w:p>
        </w:tc>
      </w:tr>
      <w:tr w:rsidR="00C1605F" w:rsidRPr="00DA48B5" w:rsidTr="00162C94">
        <w:trPr>
          <w:trHeight w:val="503"/>
        </w:trPr>
        <w:tc>
          <w:tcPr>
            <w:tcW w:w="3192" w:type="dxa"/>
            <w:vMerge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EMAIL</w:t>
            </w: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EMAIL</w:t>
            </w:r>
          </w:p>
        </w:tc>
      </w:tr>
      <w:tr w:rsidR="00C1605F" w:rsidRPr="00DA48B5" w:rsidTr="00162C94">
        <w:tc>
          <w:tcPr>
            <w:tcW w:w="3192" w:type="dxa"/>
            <w:vMerge w:val="restart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Obj3</w:t>
            </w:r>
          </w:p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 xml:space="preserve">       SPEAKERS</w:t>
            </w: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Field Label</w:t>
            </w: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Data Type</w:t>
            </w:r>
          </w:p>
        </w:tc>
      </w:tr>
      <w:tr w:rsidR="00C1605F" w:rsidRPr="00DA48B5" w:rsidTr="00162C94">
        <w:tc>
          <w:tcPr>
            <w:tcW w:w="3192" w:type="dxa"/>
            <w:vMerge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BIO</w:t>
            </w: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TEXT AREA</w:t>
            </w:r>
          </w:p>
        </w:tc>
      </w:tr>
      <w:tr w:rsidR="00C1605F" w:rsidRPr="00DA48B5" w:rsidTr="00162C94">
        <w:tc>
          <w:tcPr>
            <w:tcW w:w="3192" w:type="dxa"/>
            <w:vMerge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EMAIL</w:t>
            </w: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EMAIL</w:t>
            </w:r>
          </w:p>
        </w:tc>
      </w:tr>
      <w:tr w:rsidR="00C1605F" w:rsidRPr="00DA48B5" w:rsidTr="00162C94">
        <w:tc>
          <w:tcPr>
            <w:tcW w:w="3192" w:type="dxa"/>
            <w:vMerge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</w:p>
        </w:tc>
      </w:tr>
      <w:tr w:rsidR="00C1605F" w:rsidRPr="00DA48B5" w:rsidTr="00162C94">
        <w:tc>
          <w:tcPr>
            <w:tcW w:w="3192" w:type="dxa"/>
            <w:vMerge w:val="restart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Obj4</w:t>
            </w:r>
          </w:p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 xml:space="preserve">        VENDORS</w:t>
            </w: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Field Label</w:t>
            </w: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Data Type</w:t>
            </w:r>
          </w:p>
        </w:tc>
      </w:tr>
      <w:tr w:rsidR="00C1605F" w:rsidRPr="00DA48B5" w:rsidTr="00162C94">
        <w:tc>
          <w:tcPr>
            <w:tcW w:w="3192" w:type="dxa"/>
            <w:vMerge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EMAIL</w:t>
            </w: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EMAIL</w:t>
            </w:r>
          </w:p>
        </w:tc>
      </w:tr>
      <w:tr w:rsidR="00C1605F" w:rsidRPr="00DA48B5" w:rsidTr="00162C94">
        <w:tc>
          <w:tcPr>
            <w:tcW w:w="3192" w:type="dxa"/>
            <w:vMerge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PHONE</w:t>
            </w: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PHONE</w:t>
            </w:r>
          </w:p>
        </w:tc>
      </w:tr>
      <w:tr w:rsidR="00C1605F" w:rsidRPr="00DA48B5" w:rsidTr="00162C94">
        <w:tc>
          <w:tcPr>
            <w:tcW w:w="3192" w:type="dxa"/>
            <w:vMerge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SERVICE PROVIDER</w:t>
            </w: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TEXT</w:t>
            </w:r>
          </w:p>
        </w:tc>
      </w:tr>
      <w:tr w:rsidR="00C1605F" w:rsidRPr="00DA48B5" w:rsidTr="00162C94">
        <w:tc>
          <w:tcPr>
            <w:tcW w:w="3192" w:type="dxa"/>
            <w:vMerge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EVENT NAME</w:t>
            </w: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LOOK UP RELATIONSHIP</w:t>
            </w:r>
          </w:p>
        </w:tc>
      </w:tr>
      <w:tr w:rsidR="00C1605F" w:rsidRPr="00DA48B5" w:rsidTr="00162C94">
        <w:tc>
          <w:tcPr>
            <w:tcW w:w="3192" w:type="dxa"/>
            <w:vMerge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</w:p>
        </w:tc>
      </w:tr>
      <w:tr w:rsidR="00C1605F" w:rsidRPr="00DA48B5" w:rsidTr="00162C94">
        <w:trPr>
          <w:trHeight w:val="359"/>
        </w:trPr>
        <w:tc>
          <w:tcPr>
            <w:tcW w:w="3192" w:type="dxa"/>
            <w:vMerge w:val="restart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Obj5</w:t>
            </w:r>
          </w:p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 xml:space="preserve">       STUDENTS</w:t>
            </w: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Field Label</w:t>
            </w: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Data Type</w:t>
            </w:r>
          </w:p>
        </w:tc>
      </w:tr>
      <w:tr w:rsidR="00C1605F" w:rsidRPr="00DA48B5" w:rsidTr="00162C94">
        <w:trPr>
          <w:trHeight w:val="449"/>
        </w:trPr>
        <w:tc>
          <w:tcPr>
            <w:tcW w:w="3192" w:type="dxa"/>
            <w:vMerge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TICKETS</w:t>
            </w:r>
          </w:p>
        </w:tc>
        <w:tc>
          <w:tcPr>
            <w:tcW w:w="3192" w:type="dxa"/>
          </w:tcPr>
          <w:p w:rsidR="00C1605F" w:rsidRPr="00DA48B5" w:rsidRDefault="00C1605F" w:rsidP="00DA48B5">
            <w:pPr>
              <w:ind w:left="864" w:right="576"/>
              <w:rPr>
                <w:sz w:val="20"/>
                <w:szCs w:val="20"/>
              </w:rPr>
            </w:pPr>
            <w:r w:rsidRPr="00DA48B5">
              <w:rPr>
                <w:sz w:val="20"/>
                <w:szCs w:val="20"/>
              </w:rPr>
              <w:t>PICK LIST</w:t>
            </w:r>
          </w:p>
        </w:tc>
      </w:tr>
    </w:tbl>
    <w:p w:rsidR="006C569F" w:rsidRPr="00DA48B5" w:rsidRDefault="006C569F" w:rsidP="00DA48B5">
      <w:pPr>
        <w:ind w:left="864" w:right="576"/>
        <w:rPr>
          <w:sz w:val="20"/>
          <w:szCs w:val="20"/>
        </w:rPr>
      </w:pPr>
    </w:p>
    <w:p w:rsidR="006C569F" w:rsidRPr="00DA48B5" w:rsidRDefault="006C569F" w:rsidP="00DA48B5">
      <w:pPr>
        <w:ind w:left="864" w:right="576"/>
        <w:rPr>
          <w:sz w:val="20"/>
          <w:szCs w:val="20"/>
        </w:rPr>
      </w:pPr>
    </w:p>
    <w:p w:rsidR="006C569F" w:rsidRPr="00DA48B5" w:rsidRDefault="006C569F" w:rsidP="00DA48B5">
      <w:pPr>
        <w:ind w:left="864" w:right="576"/>
        <w:rPr>
          <w:sz w:val="20"/>
          <w:szCs w:val="20"/>
        </w:rPr>
      </w:pPr>
    </w:p>
    <w:p w:rsidR="006C569F" w:rsidRPr="00DA48B5" w:rsidRDefault="006C569F" w:rsidP="00DA48B5">
      <w:pPr>
        <w:ind w:left="864" w:right="576"/>
        <w:rPr>
          <w:sz w:val="20"/>
          <w:szCs w:val="20"/>
        </w:rPr>
      </w:pPr>
    </w:p>
    <w:p w:rsidR="006C569F" w:rsidRPr="00DA48B5" w:rsidRDefault="006C569F" w:rsidP="00DA48B5">
      <w:pPr>
        <w:ind w:left="864" w:right="576"/>
        <w:rPr>
          <w:sz w:val="20"/>
          <w:szCs w:val="20"/>
        </w:rPr>
      </w:pPr>
    </w:p>
    <w:p w:rsidR="006C569F" w:rsidRPr="00DA48B5" w:rsidRDefault="006C569F" w:rsidP="00DA48B5">
      <w:pPr>
        <w:ind w:left="864" w:right="576"/>
        <w:rPr>
          <w:sz w:val="20"/>
          <w:szCs w:val="20"/>
        </w:rPr>
      </w:pPr>
    </w:p>
    <w:p w:rsidR="006C569F" w:rsidRPr="00DA48B5" w:rsidRDefault="006C569F" w:rsidP="00DA48B5">
      <w:pPr>
        <w:ind w:left="864" w:right="576"/>
        <w:rPr>
          <w:sz w:val="20"/>
          <w:szCs w:val="20"/>
        </w:rPr>
      </w:pPr>
    </w:p>
    <w:p w:rsidR="006C569F" w:rsidRPr="00DA48B5" w:rsidRDefault="006C569F" w:rsidP="00DA48B5">
      <w:pPr>
        <w:ind w:left="864" w:right="576"/>
        <w:rPr>
          <w:sz w:val="20"/>
          <w:szCs w:val="20"/>
        </w:rPr>
      </w:pPr>
    </w:p>
    <w:p w:rsidR="006C569F" w:rsidRPr="00DA48B5" w:rsidRDefault="00C1605F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                 </w:t>
      </w:r>
    </w:p>
    <w:p w:rsidR="006C569F" w:rsidRPr="00DA48B5" w:rsidRDefault="006C569F" w:rsidP="00DA48B5">
      <w:pPr>
        <w:ind w:left="864" w:right="576"/>
        <w:rPr>
          <w:sz w:val="20"/>
          <w:szCs w:val="20"/>
        </w:rPr>
      </w:pPr>
    </w:p>
    <w:p w:rsidR="00871DE8" w:rsidRPr="00DA48B5" w:rsidRDefault="00C1605F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  </w:t>
      </w:r>
    </w:p>
    <w:p w:rsidR="00FC71F1" w:rsidRPr="00DA48B5" w:rsidRDefault="00FC71F1" w:rsidP="00DA48B5">
      <w:pPr>
        <w:ind w:left="864" w:right="576"/>
        <w:rPr>
          <w:sz w:val="20"/>
          <w:szCs w:val="20"/>
        </w:rPr>
      </w:pPr>
    </w:p>
    <w:p w:rsidR="00C1605F" w:rsidRPr="00DA48B5" w:rsidRDefault="00C1605F" w:rsidP="00DA48B5">
      <w:pPr>
        <w:ind w:left="864" w:right="576"/>
        <w:rPr>
          <w:sz w:val="20"/>
          <w:szCs w:val="20"/>
        </w:rPr>
      </w:pPr>
    </w:p>
    <w:p w:rsidR="00C1605F" w:rsidRPr="00DA48B5" w:rsidRDefault="00C1605F" w:rsidP="00DA48B5">
      <w:pPr>
        <w:ind w:left="864" w:right="576"/>
        <w:rPr>
          <w:sz w:val="20"/>
          <w:szCs w:val="20"/>
        </w:rPr>
      </w:pPr>
    </w:p>
    <w:p w:rsidR="00C1605F" w:rsidRPr="00DA48B5" w:rsidRDefault="00C1605F" w:rsidP="00DA48B5">
      <w:pPr>
        <w:ind w:left="864" w:right="576"/>
        <w:rPr>
          <w:sz w:val="20"/>
          <w:szCs w:val="20"/>
        </w:rPr>
      </w:pPr>
    </w:p>
    <w:p w:rsidR="00C1605F" w:rsidRPr="00DA48B5" w:rsidRDefault="00C1605F" w:rsidP="00DA48B5">
      <w:pPr>
        <w:ind w:left="864" w:right="576"/>
        <w:rPr>
          <w:sz w:val="20"/>
          <w:szCs w:val="20"/>
        </w:rPr>
      </w:pPr>
    </w:p>
    <w:p w:rsidR="001125EC" w:rsidRDefault="00C1605F" w:rsidP="00DA48B5">
      <w:pPr>
        <w:ind w:left="864" w:right="576"/>
        <w:rPr>
          <w:ins w:id="2" w:author="KULLAPPAN" w:date="2023-04-13T20:06:00Z"/>
          <w:sz w:val="20"/>
          <w:szCs w:val="20"/>
        </w:rPr>
      </w:pPr>
      <w:r w:rsidRPr="00DA48B5">
        <w:rPr>
          <w:sz w:val="20"/>
          <w:szCs w:val="20"/>
        </w:rPr>
        <w:t xml:space="preserve">          3</w:t>
      </w:r>
    </w:p>
    <w:p w:rsidR="001125EC" w:rsidRDefault="001125EC" w:rsidP="00DA48B5">
      <w:pPr>
        <w:ind w:left="864" w:right="576"/>
        <w:rPr>
          <w:ins w:id="3" w:author="KULLAPPAN" w:date="2023-04-13T20:06:00Z"/>
          <w:sz w:val="20"/>
          <w:szCs w:val="20"/>
        </w:rPr>
      </w:pPr>
    </w:p>
    <w:p w:rsidR="001125EC" w:rsidRDefault="001125EC" w:rsidP="00DA48B5">
      <w:pPr>
        <w:ind w:left="864" w:right="576"/>
        <w:rPr>
          <w:ins w:id="4" w:author="KULLAPPAN" w:date="2023-04-13T20:06:00Z"/>
          <w:sz w:val="20"/>
          <w:szCs w:val="20"/>
        </w:rPr>
      </w:pPr>
    </w:p>
    <w:p w:rsidR="001125EC" w:rsidRDefault="001125EC" w:rsidP="00DA48B5">
      <w:pPr>
        <w:ind w:left="864" w:right="576"/>
        <w:rPr>
          <w:ins w:id="5" w:author="KULLAPPAN" w:date="2023-04-13T20:06:00Z"/>
          <w:sz w:val="20"/>
          <w:szCs w:val="20"/>
        </w:rPr>
      </w:pPr>
    </w:p>
    <w:p w:rsidR="00C1605F" w:rsidRPr="00DA48B5" w:rsidRDefault="00C1605F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lastRenderedPageBreak/>
        <w:t xml:space="preserve">.2   Activity and Screenshot </w:t>
      </w:r>
    </w:p>
    <w:p w:rsidR="00C1605F" w:rsidRPr="00DA48B5" w:rsidRDefault="00C1605F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             Milestone-1 (Creation of Salesforce Deve</w:t>
      </w:r>
      <w:r w:rsidR="004010C3" w:rsidRPr="00DA48B5">
        <w:rPr>
          <w:sz w:val="20"/>
          <w:szCs w:val="20"/>
        </w:rPr>
        <w:t>l</w:t>
      </w:r>
      <w:r w:rsidRPr="00DA48B5">
        <w:rPr>
          <w:sz w:val="20"/>
          <w:szCs w:val="20"/>
        </w:rPr>
        <w:t>oper Org)</w:t>
      </w:r>
    </w:p>
    <w:p w:rsidR="00DF6C3C" w:rsidRPr="00DA48B5" w:rsidRDefault="00DF6C3C" w:rsidP="00DA48B5">
      <w:pPr>
        <w:ind w:left="864" w:right="576"/>
        <w:rPr>
          <w:sz w:val="20"/>
          <w:szCs w:val="20"/>
        </w:rPr>
      </w:pPr>
    </w:p>
    <w:p w:rsidR="00C1605F" w:rsidRPr="00DA48B5" w:rsidRDefault="00DF6C3C" w:rsidP="00DA48B5">
      <w:pPr>
        <w:ind w:left="864" w:right="576"/>
        <w:rPr>
          <w:sz w:val="20"/>
          <w:szCs w:val="20"/>
        </w:rPr>
      </w:pPr>
      <w:r w:rsidRPr="00DA48B5">
        <w:rPr>
          <w:noProof/>
          <w:sz w:val="20"/>
          <w:szCs w:val="20"/>
          <w:lang w:bidi="hi-IN"/>
        </w:rPr>
        <w:drawing>
          <wp:inline distT="0" distB="0" distL="0" distR="0">
            <wp:extent cx="2067339" cy="1080258"/>
            <wp:effectExtent l="19050" t="0" r="9111" b="0"/>
            <wp:docPr id="14" name="Picture 1" descr="C:\Users\KULLAPPAN\AppData\Local\Microsoft\Windows\Temporary Internet Files\Content.Word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LLAPPAN\AppData\Local\Microsoft\Windows\Temporary Internet Files\Content.Word\Screenshot (2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185" cy="10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05F" w:rsidRPr="00DA48B5" w:rsidRDefault="00C1605F" w:rsidP="00DA48B5">
      <w:pPr>
        <w:ind w:left="864" w:right="576"/>
        <w:rPr>
          <w:sz w:val="20"/>
          <w:szCs w:val="20"/>
        </w:rPr>
      </w:pPr>
    </w:p>
    <w:p w:rsidR="00FC71F1" w:rsidRPr="00DA48B5" w:rsidRDefault="00FC71F1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>Milestone-2 (Object)</w:t>
      </w:r>
      <w:r w:rsidR="00C1605F" w:rsidRPr="00DA48B5">
        <w:rPr>
          <w:noProof/>
          <w:sz w:val="20"/>
          <w:szCs w:val="20"/>
          <w:lang w:bidi="hi-IN"/>
        </w:rPr>
        <w:t xml:space="preserve"> </w:t>
      </w:r>
    </w:p>
    <w:p w:rsidR="00FC71F1" w:rsidRPr="00DA48B5" w:rsidRDefault="00FC71F1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   Activity-1</w:t>
      </w:r>
      <w:r w:rsidR="00D70FBE" w:rsidRPr="00DA48B5">
        <w:rPr>
          <w:sz w:val="20"/>
          <w:szCs w:val="20"/>
        </w:rPr>
        <w:t xml:space="preserve"> (Creation of object to Event Management)</w:t>
      </w:r>
    </w:p>
    <w:p w:rsidR="00FC71F1" w:rsidRPr="00DA48B5" w:rsidRDefault="00251303" w:rsidP="00DA48B5">
      <w:pPr>
        <w:ind w:left="864" w:right="576"/>
        <w:rPr>
          <w:sz w:val="20"/>
          <w:szCs w:val="20"/>
        </w:rPr>
      </w:pPr>
      <w:r w:rsidRPr="00DA48B5">
        <w:rPr>
          <w:noProof/>
          <w:sz w:val="20"/>
          <w:szCs w:val="20"/>
          <w:lang w:bidi="hi-IN"/>
        </w:rPr>
        <w:drawing>
          <wp:inline distT="0" distB="0" distL="0" distR="0">
            <wp:extent cx="1801799" cy="1693907"/>
            <wp:effectExtent l="19050" t="0" r="7951" b="0"/>
            <wp:docPr id="2" name="Picture 4" descr="C:\Users\KULLAPPAN\AppData\Local\Microsoft\Windows\Temporary Internet Files\Content.Word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LLAPPAN\AppData\Local\Microsoft\Windows\Temporary Internet Files\Content.Word\Screenshot (2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093" cy="1693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4C6" w:rsidRPr="00DA48B5" w:rsidRDefault="000714C6" w:rsidP="00DA48B5">
      <w:pPr>
        <w:ind w:left="864" w:right="576"/>
        <w:rPr>
          <w:sz w:val="20"/>
          <w:szCs w:val="20"/>
        </w:rPr>
      </w:pPr>
    </w:p>
    <w:p w:rsidR="00FC71F1" w:rsidRPr="00DA48B5" w:rsidRDefault="00FC71F1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>Activity-2</w:t>
      </w:r>
      <w:r w:rsidR="00D70FBE" w:rsidRPr="00DA48B5">
        <w:rPr>
          <w:sz w:val="20"/>
          <w:szCs w:val="20"/>
        </w:rPr>
        <w:t xml:space="preserve"> (Creation of Attendee Object)</w:t>
      </w:r>
    </w:p>
    <w:p w:rsidR="00871DE8" w:rsidRPr="00DA48B5" w:rsidRDefault="000714C6" w:rsidP="00DA48B5">
      <w:pPr>
        <w:ind w:left="864" w:right="576"/>
        <w:rPr>
          <w:sz w:val="20"/>
          <w:szCs w:val="20"/>
        </w:rPr>
      </w:pPr>
      <w:r w:rsidRPr="00DA48B5">
        <w:rPr>
          <w:noProof/>
          <w:sz w:val="20"/>
          <w:szCs w:val="20"/>
          <w:lang w:bidi="hi-IN"/>
        </w:rPr>
        <w:drawing>
          <wp:inline distT="0" distB="0" distL="0" distR="0">
            <wp:extent cx="1913117" cy="1075813"/>
            <wp:effectExtent l="19050" t="0" r="0" b="0"/>
            <wp:docPr id="3" name="Picture 7" descr="C:\Users\KULLAPPAN\AppData\Local\Microsoft\Windows\Temporary Internet Files\Content.Word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ULLAPPAN\AppData\Local\Microsoft\Windows\Temporary Internet Files\Content.Word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320" cy="1077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1F1" w:rsidRPr="00DA48B5" w:rsidRDefault="00FC71F1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Activity-3</w:t>
      </w:r>
      <w:r w:rsidR="00D70FBE" w:rsidRPr="00DA48B5">
        <w:rPr>
          <w:sz w:val="20"/>
          <w:szCs w:val="20"/>
        </w:rPr>
        <w:t xml:space="preserve"> (Creation of Speaker Object)</w:t>
      </w:r>
    </w:p>
    <w:p w:rsidR="000714C6" w:rsidRPr="00DA48B5" w:rsidRDefault="000714C6" w:rsidP="00DA48B5">
      <w:pPr>
        <w:ind w:left="864" w:right="576"/>
        <w:rPr>
          <w:sz w:val="20"/>
          <w:szCs w:val="20"/>
        </w:rPr>
      </w:pPr>
      <w:r w:rsidRPr="00DA48B5">
        <w:rPr>
          <w:noProof/>
          <w:sz w:val="20"/>
          <w:szCs w:val="20"/>
          <w:lang w:bidi="hi-IN"/>
        </w:rPr>
        <w:drawing>
          <wp:inline distT="0" distB="0" distL="0" distR="0">
            <wp:extent cx="1795755" cy="1009816"/>
            <wp:effectExtent l="19050" t="0" r="0" b="0"/>
            <wp:docPr id="5" name="Picture 10" descr="C:\Users\KULLAPPAN\AppData\Local\Microsoft\Windows\Temporary Internet Files\Content.Word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ULLAPPAN\AppData\Local\Microsoft\Windows\Temporary Internet Files\Content.Word\Screenshot (25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410" cy="1012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1F1" w:rsidRPr="00DA48B5" w:rsidRDefault="00FC71F1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Activity-4</w:t>
      </w:r>
      <w:r w:rsidR="00D70FBE" w:rsidRPr="00DA48B5">
        <w:rPr>
          <w:sz w:val="20"/>
          <w:szCs w:val="20"/>
        </w:rPr>
        <w:t xml:space="preserve"> (Creation of Vendor Object)</w:t>
      </w:r>
    </w:p>
    <w:p w:rsidR="00FC71F1" w:rsidRPr="00DA48B5" w:rsidRDefault="000714C6" w:rsidP="00DA48B5">
      <w:pPr>
        <w:ind w:left="864" w:right="576"/>
        <w:rPr>
          <w:sz w:val="20"/>
          <w:szCs w:val="20"/>
        </w:rPr>
      </w:pPr>
      <w:r w:rsidRPr="00DA48B5">
        <w:rPr>
          <w:noProof/>
          <w:sz w:val="20"/>
          <w:szCs w:val="20"/>
          <w:lang w:bidi="hi-IN"/>
        </w:rPr>
        <w:drawing>
          <wp:inline distT="0" distB="0" distL="0" distR="0">
            <wp:extent cx="2092688" cy="1176793"/>
            <wp:effectExtent l="19050" t="0" r="2812" b="0"/>
            <wp:docPr id="13" name="Picture 13" descr="C:\Users\KULLAPPAN\AppData\Local\Microsoft\Windows\Temporary Internet Files\Content.Word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ULLAPPAN\AppData\Local\Microsoft\Windows\Temporary Internet Files\Content.Word\Screenshot (23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076" cy="1178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1F1" w:rsidRPr="00DA48B5" w:rsidRDefault="00FC71F1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lastRenderedPageBreak/>
        <w:t>Milestone-3  (Tabs)</w:t>
      </w:r>
    </w:p>
    <w:p w:rsidR="00FC71F1" w:rsidRPr="00DA48B5" w:rsidRDefault="00FC71F1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 Activity-1</w:t>
      </w:r>
      <w:r w:rsidR="00D70FBE" w:rsidRPr="00DA48B5">
        <w:rPr>
          <w:sz w:val="20"/>
          <w:szCs w:val="20"/>
        </w:rPr>
        <w:t xml:space="preserve"> (Creation of Event Tab)</w:t>
      </w:r>
    </w:p>
    <w:p w:rsidR="00FC71F1" w:rsidRPr="00DA48B5" w:rsidRDefault="00FC71F1" w:rsidP="00DA48B5">
      <w:pPr>
        <w:ind w:left="864" w:right="576"/>
        <w:rPr>
          <w:sz w:val="20"/>
          <w:szCs w:val="20"/>
        </w:rPr>
      </w:pPr>
    </w:p>
    <w:p w:rsidR="00FC71F1" w:rsidRPr="00DA48B5" w:rsidRDefault="000714C6" w:rsidP="00DA48B5">
      <w:pPr>
        <w:ind w:left="864" w:right="576"/>
        <w:rPr>
          <w:sz w:val="20"/>
          <w:szCs w:val="20"/>
        </w:rPr>
      </w:pPr>
      <w:r w:rsidRPr="00DA48B5">
        <w:rPr>
          <w:noProof/>
          <w:sz w:val="20"/>
          <w:szCs w:val="20"/>
          <w:lang w:bidi="hi-IN"/>
        </w:rPr>
        <w:drawing>
          <wp:inline distT="0" distB="0" distL="0" distR="0">
            <wp:extent cx="1993711" cy="1121134"/>
            <wp:effectExtent l="19050" t="0" r="6539" b="0"/>
            <wp:docPr id="19" name="Picture 19" descr="C:\Users\KULLAPPAN\AppData\Local\Microsoft\Windows\Temporary Internet Files\Content.Word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ULLAPPAN\AppData\Local\Microsoft\Windows\Temporary Internet Files\Content.Word\Screenshot (6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352" cy="112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1F1" w:rsidRPr="00DA48B5" w:rsidRDefault="00FC71F1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Activity-2</w:t>
      </w:r>
      <w:r w:rsidR="00D70FBE" w:rsidRPr="00DA48B5">
        <w:rPr>
          <w:sz w:val="20"/>
          <w:szCs w:val="20"/>
        </w:rPr>
        <w:t xml:space="preserve"> (Creation of Attendee Tab)</w:t>
      </w:r>
    </w:p>
    <w:p w:rsidR="00FC71F1" w:rsidRPr="00DA48B5" w:rsidRDefault="007D698C" w:rsidP="00DA48B5">
      <w:pPr>
        <w:ind w:left="864" w:right="576"/>
        <w:rPr>
          <w:sz w:val="20"/>
          <w:szCs w:val="20"/>
        </w:rPr>
      </w:pPr>
      <w:r w:rsidRPr="00DA48B5">
        <w:rPr>
          <w:noProof/>
          <w:sz w:val="20"/>
          <w:szCs w:val="20"/>
          <w:lang w:bidi="hi-IN"/>
        </w:rPr>
        <w:drawing>
          <wp:inline distT="0" distB="0" distL="0" distR="0">
            <wp:extent cx="1993711" cy="1121134"/>
            <wp:effectExtent l="19050" t="0" r="6539" b="0"/>
            <wp:docPr id="8" name="Picture 19" descr="C:\Users\KULLAPPAN\AppData\Local\Microsoft\Windows\Temporary Internet Files\Content.Word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ULLAPPAN\AppData\Local\Microsoft\Windows\Temporary Internet Files\Content.Word\Screenshot (6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352" cy="112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1F1" w:rsidRPr="00DA48B5" w:rsidRDefault="00FC71F1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 Activity-3</w:t>
      </w:r>
      <w:r w:rsidR="00D70FBE" w:rsidRPr="00DA48B5">
        <w:rPr>
          <w:sz w:val="20"/>
          <w:szCs w:val="20"/>
        </w:rPr>
        <w:t xml:space="preserve"> (Creation of Speaker Tab)</w:t>
      </w:r>
    </w:p>
    <w:p w:rsidR="007D698C" w:rsidRPr="00DA48B5" w:rsidRDefault="007D698C" w:rsidP="00DA48B5">
      <w:pPr>
        <w:ind w:left="864" w:right="576"/>
        <w:rPr>
          <w:sz w:val="20"/>
          <w:szCs w:val="20"/>
        </w:rPr>
      </w:pPr>
      <w:r w:rsidRPr="00DA48B5">
        <w:rPr>
          <w:noProof/>
          <w:sz w:val="20"/>
          <w:szCs w:val="20"/>
          <w:lang w:bidi="hi-IN"/>
        </w:rPr>
        <w:drawing>
          <wp:inline distT="0" distB="0" distL="0" distR="0">
            <wp:extent cx="1993711" cy="1121134"/>
            <wp:effectExtent l="19050" t="0" r="6539" b="0"/>
            <wp:docPr id="9" name="Picture 19" descr="C:\Users\KULLAPPAN\AppData\Local\Microsoft\Windows\Temporary Internet Files\Content.Word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ULLAPPAN\AppData\Local\Microsoft\Windows\Temporary Internet Files\Content.Word\Screenshot (6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352" cy="112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98C" w:rsidRPr="00DA48B5" w:rsidRDefault="00FC71F1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Activity-</w:t>
      </w:r>
      <w:r w:rsidR="007D698C" w:rsidRPr="00DA48B5">
        <w:rPr>
          <w:sz w:val="20"/>
          <w:szCs w:val="20"/>
        </w:rPr>
        <w:t>4</w:t>
      </w:r>
      <w:r w:rsidR="00D70FBE" w:rsidRPr="00DA48B5">
        <w:rPr>
          <w:sz w:val="20"/>
          <w:szCs w:val="20"/>
        </w:rPr>
        <w:t xml:space="preserve"> (Creation of Vendor Tab)</w:t>
      </w:r>
    </w:p>
    <w:p w:rsidR="007D698C" w:rsidRPr="00DA48B5" w:rsidRDefault="007D698C" w:rsidP="00DA48B5">
      <w:pPr>
        <w:ind w:left="864" w:right="576"/>
        <w:rPr>
          <w:sz w:val="20"/>
          <w:szCs w:val="20"/>
        </w:rPr>
      </w:pPr>
      <w:r w:rsidRPr="00DA48B5">
        <w:rPr>
          <w:noProof/>
          <w:sz w:val="20"/>
          <w:szCs w:val="20"/>
          <w:lang w:bidi="hi-IN"/>
        </w:rPr>
        <w:drawing>
          <wp:inline distT="0" distB="0" distL="0" distR="0">
            <wp:extent cx="1563260" cy="879076"/>
            <wp:effectExtent l="19050" t="0" r="0" b="0"/>
            <wp:docPr id="18" name="Picture 19" descr="C:\Users\KULLAPPAN\AppData\Local\Microsoft\Windows\Temporary Internet Files\Content.Word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ULLAPPAN\AppData\Local\Microsoft\Windows\Temporary Internet Files\Content.Word\Screenshot (6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547" cy="87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98C" w:rsidRPr="00DA48B5" w:rsidRDefault="007D698C" w:rsidP="00DA48B5">
      <w:pPr>
        <w:ind w:left="864" w:right="576"/>
        <w:rPr>
          <w:sz w:val="20"/>
          <w:szCs w:val="20"/>
        </w:rPr>
      </w:pPr>
    </w:p>
    <w:p w:rsidR="00055C3A" w:rsidRPr="00DA48B5" w:rsidRDefault="00055C3A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>Milestone-4 (Applications)</w:t>
      </w:r>
    </w:p>
    <w:p w:rsidR="00055C3A" w:rsidRPr="00DA48B5" w:rsidRDefault="00D70FBE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 Activity (Creating the Event Management Construction App)</w:t>
      </w:r>
    </w:p>
    <w:p w:rsidR="00055C3A" w:rsidRPr="00DA48B5" w:rsidRDefault="001C5796" w:rsidP="00DA48B5">
      <w:pPr>
        <w:ind w:left="864" w:right="576"/>
        <w:rPr>
          <w:sz w:val="20"/>
          <w:szCs w:val="20"/>
        </w:rPr>
      </w:pPr>
      <w:r w:rsidRPr="00DA48B5">
        <w:rPr>
          <w:noProof/>
          <w:sz w:val="20"/>
          <w:szCs w:val="20"/>
          <w:lang w:bidi="hi-IN"/>
        </w:rPr>
        <w:drawing>
          <wp:inline distT="0" distB="0" distL="0" distR="0">
            <wp:extent cx="2036130" cy="1144988"/>
            <wp:effectExtent l="19050" t="0" r="2220" b="0"/>
            <wp:docPr id="22" name="Picture 22" descr="C:\Users\KULLAPPAN\AppData\Local\Microsoft\Windows\Temporary Internet Files\Content.Word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ULLAPPAN\AppData\Local\Microsoft\Windows\Temporary Internet Files\Content.Word\Screenshot (7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37805" cy="114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C3A" w:rsidRPr="00DA48B5" w:rsidRDefault="00055C3A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>Milestone-5 (Fields)</w:t>
      </w:r>
    </w:p>
    <w:p w:rsidR="00055C3A" w:rsidRPr="00DA48B5" w:rsidRDefault="00055C3A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 Activity-1</w:t>
      </w:r>
      <w:r w:rsidR="00D70FBE" w:rsidRPr="00DA48B5">
        <w:rPr>
          <w:sz w:val="20"/>
          <w:szCs w:val="20"/>
        </w:rPr>
        <w:t xml:space="preserve"> (Creation of fields for Event Object)</w:t>
      </w:r>
    </w:p>
    <w:p w:rsidR="00055C3A" w:rsidRPr="00DA48B5" w:rsidRDefault="00055C3A" w:rsidP="00DA48B5">
      <w:pPr>
        <w:ind w:left="864" w:right="576"/>
        <w:rPr>
          <w:sz w:val="20"/>
          <w:szCs w:val="20"/>
        </w:rPr>
      </w:pPr>
    </w:p>
    <w:p w:rsidR="00055C3A" w:rsidRPr="00DA48B5" w:rsidRDefault="001C5796" w:rsidP="00DA48B5">
      <w:pPr>
        <w:ind w:left="864" w:right="576"/>
        <w:rPr>
          <w:sz w:val="20"/>
          <w:szCs w:val="20"/>
        </w:rPr>
      </w:pPr>
      <w:r w:rsidRPr="00DA48B5">
        <w:rPr>
          <w:noProof/>
          <w:sz w:val="20"/>
          <w:szCs w:val="20"/>
          <w:lang w:bidi="hi-IN"/>
        </w:rPr>
        <w:lastRenderedPageBreak/>
        <w:drawing>
          <wp:inline distT="0" distB="0" distL="0" distR="0">
            <wp:extent cx="2714841" cy="1526651"/>
            <wp:effectExtent l="19050" t="0" r="9309" b="0"/>
            <wp:docPr id="25" name="Picture 25" descr="C:\Users\KULLAPPAN\AppData\Local\Microsoft\Windows\Temporary Internet Files\Content.Word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ULLAPPAN\AppData\Local\Microsoft\Windows\Temporary Internet Files\Content.Word\Screenshot (8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075" cy="1527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C3A" w:rsidRPr="00DA48B5" w:rsidRDefault="00055C3A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Activity-2</w:t>
      </w:r>
      <w:r w:rsidR="00D70FBE" w:rsidRPr="00DA48B5">
        <w:rPr>
          <w:sz w:val="20"/>
          <w:szCs w:val="20"/>
        </w:rPr>
        <w:t xml:space="preserve"> (Creation of fields for Attendees Object)</w:t>
      </w:r>
    </w:p>
    <w:p w:rsidR="00055C3A" w:rsidRPr="00DA48B5" w:rsidRDefault="001C5796" w:rsidP="00DA48B5">
      <w:pPr>
        <w:ind w:left="864" w:right="576"/>
        <w:rPr>
          <w:sz w:val="20"/>
          <w:szCs w:val="20"/>
        </w:rPr>
      </w:pPr>
      <w:r w:rsidRPr="00DA48B5">
        <w:rPr>
          <w:noProof/>
          <w:sz w:val="20"/>
          <w:szCs w:val="20"/>
          <w:lang w:bidi="hi-IN"/>
        </w:rPr>
        <w:drawing>
          <wp:inline distT="0" distB="0" distL="0" distR="0">
            <wp:extent cx="2199364" cy="1236781"/>
            <wp:effectExtent l="19050" t="0" r="0" b="0"/>
            <wp:docPr id="28" name="Picture 28" descr="C:\Users\KULLAPPAN\AppData\Local\Microsoft\Windows\Temporary Internet Files\Content.Word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KULLAPPAN\AppData\Local\Microsoft\Windows\Temporary Internet Files\Content.Word\Screenshot (1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174" cy="1237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C3A" w:rsidRPr="00DA48B5" w:rsidRDefault="00055C3A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Activity-3</w:t>
      </w:r>
      <w:r w:rsidR="00D70FBE" w:rsidRPr="00DA48B5">
        <w:rPr>
          <w:sz w:val="20"/>
          <w:szCs w:val="20"/>
        </w:rPr>
        <w:t xml:space="preserve"> (Creation </w:t>
      </w:r>
      <w:r w:rsidR="00871DE8" w:rsidRPr="00DA48B5">
        <w:rPr>
          <w:sz w:val="20"/>
          <w:szCs w:val="20"/>
        </w:rPr>
        <w:t>of fields for Speakers Object)</w:t>
      </w:r>
    </w:p>
    <w:p w:rsidR="00055C3A" w:rsidRPr="00DA48B5" w:rsidRDefault="006636E3" w:rsidP="00DA48B5">
      <w:pPr>
        <w:ind w:left="864" w:right="576"/>
        <w:rPr>
          <w:sz w:val="20"/>
          <w:szCs w:val="20"/>
        </w:rPr>
      </w:pPr>
      <w:r w:rsidRPr="00DA48B5">
        <w:rPr>
          <w:noProof/>
          <w:sz w:val="20"/>
          <w:szCs w:val="20"/>
          <w:lang w:bidi="hi-IN"/>
        </w:rPr>
        <w:drawing>
          <wp:inline distT="0" distB="0" distL="0" distR="0">
            <wp:extent cx="2485611" cy="1397747"/>
            <wp:effectExtent l="19050" t="0" r="0" b="0"/>
            <wp:docPr id="31" name="Picture 31" descr="C:\Users\KULLAPPAN\AppData\Local\Microsoft\Windows\Temporary Internet Files\Content.Word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KULLAPPAN\AppData\Local\Microsoft\Windows\Temporary Internet Files\Content.Word\Screenshot (13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656" cy="1398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C3A" w:rsidRPr="00DA48B5" w:rsidRDefault="00055C3A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Activity-4</w:t>
      </w:r>
      <w:r w:rsidR="00871DE8" w:rsidRPr="00DA48B5">
        <w:rPr>
          <w:sz w:val="20"/>
          <w:szCs w:val="20"/>
        </w:rPr>
        <w:t xml:space="preserve"> (Creation of fields for Vendors Object)</w:t>
      </w:r>
    </w:p>
    <w:p w:rsidR="006636E3" w:rsidRPr="00DA48B5" w:rsidRDefault="006636E3" w:rsidP="00DA48B5">
      <w:pPr>
        <w:ind w:left="864" w:right="576"/>
        <w:rPr>
          <w:sz w:val="20"/>
          <w:szCs w:val="20"/>
        </w:rPr>
      </w:pPr>
      <w:r w:rsidRPr="00DA48B5">
        <w:rPr>
          <w:noProof/>
          <w:sz w:val="20"/>
          <w:szCs w:val="20"/>
          <w:lang w:bidi="hi-IN"/>
        </w:rPr>
        <w:drawing>
          <wp:inline distT="0" distB="0" distL="0" distR="0">
            <wp:extent cx="2304787" cy="1296063"/>
            <wp:effectExtent l="19050" t="0" r="263" b="0"/>
            <wp:docPr id="34" name="Picture 34" descr="C:\Users\KULLAPPAN\AppData\Local\Microsoft\Windows\Temporary Internet Files\Content.Word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KULLAPPAN\AppData\Local\Microsoft\Windows\Temporary Internet Files\Content.Word\Screenshot (12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026" cy="1298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EBB" w:rsidRPr="00DA48B5" w:rsidRDefault="00055C3A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</w:t>
      </w:r>
    </w:p>
    <w:p w:rsidR="00055C3A" w:rsidRPr="00DA48B5" w:rsidRDefault="00055C3A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>Milestone-6 (Profile)</w:t>
      </w:r>
    </w:p>
    <w:p w:rsidR="00055C3A" w:rsidRPr="00DA48B5" w:rsidRDefault="00055C3A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  Activity-1</w:t>
      </w:r>
      <w:r w:rsidR="00871DE8" w:rsidRPr="00DA48B5">
        <w:rPr>
          <w:sz w:val="20"/>
          <w:szCs w:val="20"/>
        </w:rPr>
        <w:t xml:space="preserve"> (Creation of Profile)</w:t>
      </w:r>
    </w:p>
    <w:p w:rsidR="00055C3A" w:rsidRPr="00DA48B5" w:rsidRDefault="006636E3" w:rsidP="00DA48B5">
      <w:pPr>
        <w:ind w:left="864" w:right="576"/>
        <w:rPr>
          <w:sz w:val="20"/>
          <w:szCs w:val="20"/>
        </w:rPr>
      </w:pPr>
      <w:r w:rsidRPr="00DA48B5">
        <w:rPr>
          <w:noProof/>
          <w:sz w:val="20"/>
          <w:szCs w:val="20"/>
          <w:lang w:bidi="hi-IN"/>
        </w:rPr>
        <w:drawing>
          <wp:inline distT="0" distB="0" distL="0" distR="0">
            <wp:extent cx="2207315" cy="1241251"/>
            <wp:effectExtent l="19050" t="0" r="2485" b="0"/>
            <wp:docPr id="37" name="Picture 37" descr="C:\Users\KULLAPPAN\AppData\Local\Microsoft\Windows\Temporary Internet Files\Content.Word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KULLAPPAN\AppData\Local\Microsoft\Windows\Temporary Internet Files\Content.Word\Screenshot (15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32" cy="1242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C3A" w:rsidRPr="00DA48B5" w:rsidRDefault="00055C3A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Activity-2</w:t>
      </w:r>
      <w:r w:rsidR="00871DE8" w:rsidRPr="00DA48B5">
        <w:rPr>
          <w:sz w:val="20"/>
          <w:szCs w:val="20"/>
        </w:rPr>
        <w:t xml:space="preserve"> (Creation of Profile)</w:t>
      </w:r>
    </w:p>
    <w:p w:rsidR="00055C3A" w:rsidRPr="00DA48B5" w:rsidRDefault="00055C3A" w:rsidP="00DA48B5">
      <w:pPr>
        <w:ind w:left="864" w:right="576"/>
        <w:rPr>
          <w:sz w:val="20"/>
          <w:szCs w:val="20"/>
        </w:rPr>
      </w:pPr>
    </w:p>
    <w:p w:rsidR="00055C3A" w:rsidRPr="00DA48B5" w:rsidRDefault="00190EBB" w:rsidP="00DA48B5">
      <w:pPr>
        <w:ind w:left="864" w:right="576"/>
        <w:rPr>
          <w:sz w:val="20"/>
          <w:szCs w:val="20"/>
        </w:rPr>
      </w:pPr>
      <w:r w:rsidRPr="00DA48B5">
        <w:rPr>
          <w:noProof/>
          <w:sz w:val="20"/>
          <w:szCs w:val="20"/>
          <w:lang w:bidi="hi-IN"/>
        </w:rPr>
        <w:lastRenderedPageBreak/>
        <w:drawing>
          <wp:inline distT="0" distB="0" distL="0" distR="0">
            <wp:extent cx="2078549" cy="1168841"/>
            <wp:effectExtent l="19050" t="0" r="0" b="0"/>
            <wp:docPr id="40" name="Picture 40" descr="C:\Users\KULLAPPAN\AppData\Local\Microsoft\Windows\Temporary Internet Files\Content.Word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KULLAPPAN\AppData\Local\Microsoft\Windows\Temporary Internet Files\Content.Word\Screenshot (16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275" cy="1172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C3A" w:rsidRPr="00DA48B5" w:rsidRDefault="00055C3A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>Milestone-7 (User)</w:t>
      </w:r>
    </w:p>
    <w:p w:rsidR="00055C3A" w:rsidRPr="00DA48B5" w:rsidRDefault="00055C3A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 Activity-1</w:t>
      </w:r>
      <w:r w:rsidR="00871DE8" w:rsidRPr="00DA48B5">
        <w:rPr>
          <w:sz w:val="20"/>
          <w:szCs w:val="20"/>
        </w:rPr>
        <w:t xml:space="preserve"> (Creating a User)</w:t>
      </w:r>
    </w:p>
    <w:p w:rsidR="00055C3A" w:rsidRPr="00DA48B5" w:rsidRDefault="00055C3A" w:rsidP="00DA48B5">
      <w:pPr>
        <w:ind w:left="864" w:right="576"/>
        <w:rPr>
          <w:sz w:val="20"/>
          <w:szCs w:val="20"/>
        </w:rPr>
      </w:pPr>
    </w:p>
    <w:p w:rsidR="00055C3A" w:rsidRPr="00DA48B5" w:rsidRDefault="00190EBB" w:rsidP="00DA48B5">
      <w:pPr>
        <w:ind w:left="864" w:right="576"/>
        <w:rPr>
          <w:sz w:val="20"/>
          <w:szCs w:val="20"/>
        </w:rPr>
      </w:pPr>
      <w:r w:rsidRPr="00DA48B5">
        <w:rPr>
          <w:noProof/>
          <w:sz w:val="20"/>
          <w:szCs w:val="20"/>
          <w:lang w:bidi="hi-IN"/>
        </w:rPr>
        <w:drawing>
          <wp:inline distT="0" distB="0" distL="0" distR="0">
            <wp:extent cx="2092689" cy="1176793"/>
            <wp:effectExtent l="19050" t="0" r="2811" b="0"/>
            <wp:docPr id="29" name="Picture 43" descr="C:\Users\KULLAPPAN\AppData\Local\Microsoft\Windows\Temporary Internet Files\Content.Word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KULLAPPAN\AppData\Local\Microsoft\Windows\Temporary Internet Files\Content.Word\Screenshot (17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904" cy="1178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C3A" w:rsidRPr="00DA48B5" w:rsidRDefault="00055C3A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Activity-2</w:t>
      </w:r>
      <w:r w:rsidR="00871DE8" w:rsidRPr="00DA48B5">
        <w:rPr>
          <w:sz w:val="20"/>
          <w:szCs w:val="20"/>
        </w:rPr>
        <w:t xml:space="preserve"> (Creating a User)</w:t>
      </w:r>
    </w:p>
    <w:p w:rsidR="00055C3A" w:rsidRPr="00DA48B5" w:rsidRDefault="00190EBB" w:rsidP="00DA48B5">
      <w:pPr>
        <w:ind w:left="864" w:right="576"/>
        <w:rPr>
          <w:sz w:val="20"/>
          <w:szCs w:val="20"/>
        </w:rPr>
      </w:pPr>
      <w:r w:rsidRPr="00DA48B5">
        <w:rPr>
          <w:noProof/>
          <w:sz w:val="20"/>
          <w:szCs w:val="20"/>
          <w:lang w:bidi="hi-IN"/>
        </w:rPr>
        <w:drawing>
          <wp:inline distT="0" distB="0" distL="0" distR="0">
            <wp:extent cx="2501513" cy="1406690"/>
            <wp:effectExtent l="19050" t="0" r="0" b="0"/>
            <wp:docPr id="46" name="Picture 46" descr="C:\Users\KULLAPPAN\AppData\Local\Microsoft\Windows\Temporary Internet Files\Content.Word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KULLAPPAN\AppData\Local\Microsoft\Windows\Temporary Internet Files\Content.Word\Screenshot (18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1408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C3A" w:rsidRPr="00DA48B5" w:rsidRDefault="00055C3A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>Milestone-8 (Permission Sets)</w:t>
      </w:r>
    </w:p>
    <w:p w:rsidR="00055C3A" w:rsidRPr="00DA48B5" w:rsidRDefault="00055C3A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 Activity-1</w:t>
      </w:r>
      <w:r w:rsidR="00871DE8" w:rsidRPr="00DA48B5">
        <w:rPr>
          <w:sz w:val="20"/>
          <w:szCs w:val="20"/>
        </w:rPr>
        <w:t xml:space="preserve"> (Creating a Permission Set)</w:t>
      </w:r>
    </w:p>
    <w:p w:rsidR="00055C3A" w:rsidRPr="00DA48B5" w:rsidRDefault="00A57613" w:rsidP="00DA48B5">
      <w:pPr>
        <w:ind w:left="864" w:right="576"/>
        <w:rPr>
          <w:sz w:val="20"/>
          <w:szCs w:val="20"/>
        </w:rPr>
      </w:pPr>
      <w:r w:rsidRPr="00DA48B5">
        <w:rPr>
          <w:noProof/>
          <w:sz w:val="20"/>
          <w:szCs w:val="20"/>
          <w:lang w:bidi="hi-IN"/>
        </w:rPr>
        <w:drawing>
          <wp:inline distT="0" distB="0" distL="0" distR="0">
            <wp:extent cx="2587580" cy="1455088"/>
            <wp:effectExtent l="19050" t="0" r="3220" b="0"/>
            <wp:docPr id="49" name="Picture 49" descr="C:\Users\KULLAPPAN\AppData\Local\Microsoft\Windows\Temporary Internet Files\Content.Word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KULLAPPAN\AppData\Local\Microsoft\Windows\Temporary Internet Files\Content.Word\Screenshot (19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906" cy="145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DE8" w:rsidRPr="00DA48B5" w:rsidRDefault="00055C3A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Activity-2</w:t>
      </w:r>
      <w:r w:rsidR="00871DE8" w:rsidRPr="00DA48B5">
        <w:rPr>
          <w:sz w:val="20"/>
          <w:szCs w:val="20"/>
        </w:rPr>
        <w:t xml:space="preserve"> (Creating a Permission Set)</w:t>
      </w:r>
    </w:p>
    <w:p w:rsidR="00055C3A" w:rsidRPr="00DA48B5" w:rsidRDefault="00A57613" w:rsidP="00DA48B5">
      <w:pPr>
        <w:ind w:left="864" w:right="576"/>
        <w:rPr>
          <w:sz w:val="20"/>
          <w:szCs w:val="20"/>
        </w:rPr>
      </w:pPr>
      <w:r w:rsidRPr="00DA48B5">
        <w:rPr>
          <w:noProof/>
          <w:sz w:val="20"/>
          <w:szCs w:val="20"/>
          <w:lang w:bidi="hi-IN"/>
        </w:rPr>
        <w:drawing>
          <wp:inline distT="0" distB="0" distL="0" distR="0">
            <wp:extent cx="2585803" cy="1454089"/>
            <wp:effectExtent l="19050" t="0" r="4997" b="0"/>
            <wp:docPr id="52" name="Picture 52" descr="C:\Users\KULLAPPAN\AppData\Local\Microsoft\Windows\Temporary Internet Files\Content.Word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KULLAPPAN\AppData\Local\Microsoft\Windows\Temporary Internet Files\Content.Word\Screenshot (20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242" cy="14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C3A" w:rsidRPr="00DA48B5" w:rsidRDefault="00055C3A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>Milestone-9 (Reports)</w:t>
      </w:r>
    </w:p>
    <w:p w:rsidR="00055C3A" w:rsidRPr="00DA48B5" w:rsidRDefault="00055C3A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lastRenderedPageBreak/>
        <w:t xml:space="preserve">      Activity</w:t>
      </w:r>
    </w:p>
    <w:p w:rsidR="006C569F" w:rsidRPr="00DA48B5" w:rsidRDefault="00A57613" w:rsidP="00DA48B5">
      <w:pPr>
        <w:ind w:left="864" w:right="576"/>
        <w:rPr>
          <w:sz w:val="20"/>
          <w:szCs w:val="20"/>
        </w:rPr>
      </w:pPr>
      <w:r w:rsidRPr="00DA48B5">
        <w:rPr>
          <w:noProof/>
          <w:sz w:val="20"/>
          <w:szCs w:val="20"/>
          <w:lang w:bidi="hi-IN"/>
        </w:rPr>
        <w:drawing>
          <wp:inline distT="0" distB="0" distL="0" distR="0">
            <wp:extent cx="2278877" cy="1281494"/>
            <wp:effectExtent l="19050" t="0" r="7123" b="0"/>
            <wp:docPr id="55" name="Picture 55" descr="C:\Users\KULLAPPAN\AppData\Local\Microsoft\Windows\Temporary Internet Files\Content.Word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KULLAPPAN\AppData\Local\Microsoft\Windows\Temporary Internet Files\Content.Word\Screenshot (21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752" cy="1282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69F" w:rsidRPr="00DA48B5" w:rsidRDefault="006C569F" w:rsidP="00DA48B5">
      <w:pPr>
        <w:pStyle w:val="ListParagraph"/>
        <w:numPr>
          <w:ilvl w:val="0"/>
          <w:numId w:val="3"/>
        </w:num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TRAILHEAD PROFILE PUBLIC URL</w:t>
      </w:r>
    </w:p>
    <w:p w:rsidR="006C569F" w:rsidRPr="00DA48B5" w:rsidRDefault="006C569F" w:rsidP="00DA48B5">
      <w:pPr>
        <w:pStyle w:val="ListParagraph"/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   </w:t>
      </w:r>
    </w:p>
    <w:p w:rsidR="006C569F" w:rsidRPr="00DA48B5" w:rsidRDefault="006C569F" w:rsidP="00DA48B5">
      <w:pPr>
        <w:pStyle w:val="ListParagraph"/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    Team Lead –</w:t>
      </w:r>
      <w:r w:rsidR="0001123C" w:rsidRPr="00DA48B5">
        <w:rPr>
          <w:sz w:val="20"/>
          <w:szCs w:val="20"/>
        </w:rPr>
        <w:t xml:space="preserve"> </w:t>
      </w:r>
      <w:r w:rsidR="00D94010" w:rsidRPr="00DA48B5">
        <w:rPr>
          <w:sz w:val="20"/>
          <w:szCs w:val="20"/>
        </w:rPr>
        <w:t xml:space="preserve"> </w:t>
      </w:r>
      <w:hyperlink r:id="rId28" w:history="1">
        <w:r w:rsidR="0001123C" w:rsidRPr="00DA48B5">
          <w:rPr>
            <w:rStyle w:val="Hyperlink"/>
            <w:sz w:val="20"/>
            <w:szCs w:val="20"/>
          </w:rPr>
          <w:t>https://trailblazer.me/id/manim127</w:t>
        </w:r>
      </w:hyperlink>
    </w:p>
    <w:p w:rsidR="001C6310" w:rsidRPr="00DA48B5" w:rsidRDefault="006C569F" w:rsidP="00DA48B5">
      <w:pPr>
        <w:pStyle w:val="ListParagraph"/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    Team Member 1 -</w:t>
      </w:r>
      <w:r w:rsidR="001C6310" w:rsidRPr="00DA48B5">
        <w:rPr>
          <w:sz w:val="20"/>
          <w:szCs w:val="20"/>
        </w:rPr>
        <w:t xml:space="preserve">  </w:t>
      </w:r>
      <w:hyperlink r:id="rId29" w:history="1">
        <w:r w:rsidR="00945D1B" w:rsidRPr="00DA48B5">
          <w:rPr>
            <w:rStyle w:val="Hyperlink"/>
            <w:sz w:val="20"/>
            <w:szCs w:val="20"/>
          </w:rPr>
          <w:t>https://trailblazer.me/id/iphysicsem</w:t>
        </w:r>
      </w:hyperlink>
      <w:r w:rsidR="001C6310" w:rsidRPr="00DA48B5">
        <w:rPr>
          <w:sz w:val="20"/>
          <w:szCs w:val="20"/>
        </w:rPr>
        <w:t xml:space="preserve"> </w:t>
      </w:r>
    </w:p>
    <w:p w:rsidR="006C569F" w:rsidRPr="00DA48B5" w:rsidRDefault="001C6310" w:rsidP="00DA48B5">
      <w:pPr>
        <w:pStyle w:val="ListParagraph"/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  </w:t>
      </w:r>
      <w:r w:rsidR="006C569F" w:rsidRPr="00DA48B5">
        <w:rPr>
          <w:sz w:val="20"/>
          <w:szCs w:val="20"/>
        </w:rPr>
        <w:t xml:space="preserve">  Team Member </w:t>
      </w:r>
      <w:r w:rsidR="00945D1B" w:rsidRPr="00DA48B5">
        <w:rPr>
          <w:sz w:val="20"/>
          <w:szCs w:val="20"/>
        </w:rPr>
        <w:t>2-</w:t>
      </w:r>
      <w:r w:rsidR="0001123C" w:rsidRPr="00DA48B5">
        <w:rPr>
          <w:sz w:val="20"/>
          <w:szCs w:val="20"/>
        </w:rPr>
        <w:t xml:space="preserve">   </w:t>
      </w:r>
      <w:hyperlink r:id="rId30" w:history="1">
        <w:r w:rsidR="0001123C" w:rsidRPr="00DA48B5">
          <w:rPr>
            <w:rStyle w:val="Hyperlink"/>
            <w:sz w:val="20"/>
            <w:szCs w:val="20"/>
          </w:rPr>
          <w:t>https://trailblazer.me/id/dhanu2412</w:t>
        </w:r>
      </w:hyperlink>
    </w:p>
    <w:p w:rsidR="006C569F" w:rsidRPr="00DA48B5" w:rsidRDefault="000B65E7" w:rsidP="00DA48B5">
      <w:pPr>
        <w:pStyle w:val="ListParagraph"/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    Team Member 3 </w:t>
      </w:r>
      <w:r w:rsidR="0001123C" w:rsidRPr="00DA48B5">
        <w:rPr>
          <w:sz w:val="20"/>
          <w:szCs w:val="20"/>
        </w:rPr>
        <w:t xml:space="preserve">- </w:t>
      </w:r>
      <w:hyperlink r:id="rId31" w:history="1">
        <w:r w:rsidR="0001123C" w:rsidRPr="00DA48B5">
          <w:rPr>
            <w:rStyle w:val="Hyperlink"/>
            <w:sz w:val="20"/>
            <w:szCs w:val="20"/>
          </w:rPr>
          <w:t xml:space="preserve"> https://trailblazer.me/id/dhard174</w:t>
        </w:r>
      </w:hyperlink>
    </w:p>
    <w:p w:rsidR="001A4E7E" w:rsidRPr="00DA48B5" w:rsidRDefault="00D03F3D" w:rsidP="00DA48B5">
      <w:pPr>
        <w:pStyle w:val="ListParagraph"/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    Team Member</w:t>
      </w:r>
      <w:r w:rsidR="000B65E7" w:rsidRPr="00DA48B5">
        <w:rPr>
          <w:sz w:val="20"/>
          <w:szCs w:val="20"/>
        </w:rPr>
        <w:t xml:space="preserve"> 4 -</w:t>
      </w:r>
      <w:r w:rsidR="0001123C" w:rsidRPr="00DA48B5">
        <w:rPr>
          <w:sz w:val="20"/>
          <w:szCs w:val="20"/>
        </w:rPr>
        <w:t xml:space="preserve">  </w:t>
      </w:r>
      <w:hyperlink r:id="rId32" w:history="1">
        <w:r w:rsidR="0001123C" w:rsidRPr="00DA48B5">
          <w:rPr>
            <w:rStyle w:val="Hyperlink"/>
            <w:sz w:val="20"/>
            <w:szCs w:val="20"/>
          </w:rPr>
          <w:t>https://trailblazer.me/id/yogek15</w:t>
        </w:r>
      </w:hyperlink>
    </w:p>
    <w:p w:rsidR="001A4E7E" w:rsidRPr="00DA48B5" w:rsidRDefault="001A4E7E" w:rsidP="00DA48B5">
      <w:pPr>
        <w:pStyle w:val="ListParagraph"/>
        <w:ind w:left="864" w:right="576"/>
        <w:rPr>
          <w:sz w:val="20"/>
          <w:szCs w:val="20"/>
        </w:rPr>
      </w:pPr>
    </w:p>
    <w:p w:rsidR="006C569F" w:rsidRPr="00DA48B5" w:rsidRDefault="001A4E7E" w:rsidP="00DA48B5">
      <w:pPr>
        <w:pStyle w:val="Heading2"/>
        <w:ind w:left="864" w:right="576"/>
        <w:rPr>
          <w:sz w:val="24"/>
          <w:szCs w:val="24"/>
        </w:rPr>
      </w:pPr>
      <w:r w:rsidRPr="00DA48B5">
        <w:rPr>
          <w:sz w:val="24"/>
          <w:szCs w:val="24"/>
        </w:rPr>
        <w:t xml:space="preserve">                                    </w:t>
      </w:r>
      <w:r w:rsidR="006C569F" w:rsidRPr="00DA48B5">
        <w:rPr>
          <w:sz w:val="24"/>
          <w:szCs w:val="24"/>
        </w:rPr>
        <w:t>Project Report Template</w:t>
      </w:r>
    </w:p>
    <w:p w:rsidR="006C569F" w:rsidRPr="00DA48B5" w:rsidRDefault="006C569F" w:rsidP="00DA48B5">
      <w:pPr>
        <w:ind w:left="864" w:right="576"/>
        <w:rPr>
          <w:sz w:val="20"/>
          <w:szCs w:val="20"/>
        </w:rPr>
      </w:pPr>
    </w:p>
    <w:p w:rsidR="006C569F" w:rsidRPr="00DA48B5" w:rsidRDefault="006C569F" w:rsidP="00DA48B5">
      <w:pPr>
        <w:pStyle w:val="ListParagraph"/>
        <w:numPr>
          <w:ilvl w:val="0"/>
          <w:numId w:val="3"/>
        </w:num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ADVANTAGES AND DISADVANTAGES</w:t>
      </w:r>
    </w:p>
    <w:p w:rsidR="006C569F" w:rsidRPr="00DA48B5" w:rsidRDefault="002C3FC7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>Advantages:</w:t>
      </w:r>
    </w:p>
    <w:p w:rsidR="002C3FC7" w:rsidRPr="00DA48B5" w:rsidRDefault="002C3FC7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  *They ensure it smoothly</w:t>
      </w:r>
    </w:p>
    <w:p w:rsidR="002C3FC7" w:rsidRPr="00DA48B5" w:rsidRDefault="002C3FC7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  *It minimizes the steps needed to manage the events, creating much more efficient administrative process</w:t>
      </w:r>
    </w:p>
    <w:p w:rsidR="002C3FC7" w:rsidRPr="00DA48B5" w:rsidRDefault="002C3FC7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  *It can reveal greater market trends</w:t>
      </w:r>
    </w:p>
    <w:p w:rsidR="002C3FC7" w:rsidRPr="00DA48B5" w:rsidRDefault="002C3FC7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>Disadvantages:</w:t>
      </w:r>
    </w:p>
    <w:p w:rsidR="002C3FC7" w:rsidRPr="00DA48B5" w:rsidRDefault="002C3FC7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  *Understaffing Problems</w:t>
      </w:r>
    </w:p>
    <w:p w:rsidR="002C3FC7" w:rsidRPr="00DA48B5" w:rsidRDefault="002C3FC7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  *Technological Challenges</w:t>
      </w:r>
    </w:p>
    <w:p w:rsidR="002C3FC7" w:rsidRPr="00DA48B5" w:rsidRDefault="002C3FC7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  *Unconventional working hours</w:t>
      </w:r>
    </w:p>
    <w:p w:rsidR="002C3FC7" w:rsidRPr="00DA48B5" w:rsidRDefault="002C3FC7" w:rsidP="00DA48B5">
      <w:pPr>
        <w:ind w:left="864" w:right="576"/>
        <w:rPr>
          <w:sz w:val="20"/>
          <w:szCs w:val="20"/>
        </w:rPr>
      </w:pPr>
    </w:p>
    <w:p w:rsidR="006C569F" w:rsidRPr="00DA48B5" w:rsidRDefault="006C569F" w:rsidP="00DA48B5">
      <w:pPr>
        <w:pStyle w:val="ListParagraph"/>
        <w:numPr>
          <w:ilvl w:val="0"/>
          <w:numId w:val="3"/>
        </w:num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>APPLICATIONS</w:t>
      </w:r>
    </w:p>
    <w:p w:rsidR="001A4E7E" w:rsidRPr="00DA48B5" w:rsidRDefault="00A93585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              </w:t>
      </w:r>
      <w:r w:rsidR="001A4E7E" w:rsidRPr="00DA48B5">
        <w:rPr>
          <w:sz w:val="20"/>
          <w:szCs w:val="20"/>
        </w:rPr>
        <w:t>Event Management has wide range of applications such as</w:t>
      </w:r>
    </w:p>
    <w:p w:rsidR="00871DE8" w:rsidRPr="00DA48B5" w:rsidRDefault="001A4E7E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                                    *Corporate event</w:t>
      </w:r>
    </w:p>
    <w:p w:rsidR="001A4E7E" w:rsidRPr="00DA48B5" w:rsidRDefault="00871DE8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                                 </w:t>
      </w:r>
      <w:r w:rsidR="001A4E7E" w:rsidRPr="00DA48B5">
        <w:rPr>
          <w:sz w:val="20"/>
          <w:szCs w:val="20"/>
        </w:rPr>
        <w:t xml:space="preserve"> *Wedding events</w:t>
      </w:r>
    </w:p>
    <w:p w:rsidR="001A4E7E" w:rsidRPr="00DA48B5" w:rsidRDefault="001A4E7E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   </w:t>
      </w:r>
      <w:r w:rsidR="00871DE8" w:rsidRPr="00DA48B5">
        <w:rPr>
          <w:sz w:val="20"/>
          <w:szCs w:val="20"/>
        </w:rPr>
        <w:t xml:space="preserve">                              </w:t>
      </w:r>
      <w:r w:rsidRPr="00DA48B5">
        <w:rPr>
          <w:sz w:val="20"/>
          <w:szCs w:val="20"/>
        </w:rPr>
        <w:t xml:space="preserve"> *Festivals and Cu</w:t>
      </w:r>
      <w:r w:rsidR="004010C3" w:rsidRPr="00DA48B5">
        <w:rPr>
          <w:sz w:val="20"/>
          <w:szCs w:val="20"/>
        </w:rPr>
        <w:t>l</w:t>
      </w:r>
      <w:r w:rsidRPr="00DA48B5">
        <w:rPr>
          <w:sz w:val="20"/>
          <w:szCs w:val="20"/>
        </w:rPr>
        <w:t>tural Events</w:t>
      </w:r>
    </w:p>
    <w:p w:rsidR="001A4E7E" w:rsidRPr="00DA48B5" w:rsidRDefault="001A4E7E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                                   *Sports events</w:t>
      </w:r>
    </w:p>
    <w:p w:rsidR="001A4E7E" w:rsidRPr="00DA48B5" w:rsidRDefault="001A4E7E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                            </w:t>
      </w:r>
      <w:r w:rsidR="00871DE8" w:rsidRPr="00DA48B5">
        <w:rPr>
          <w:sz w:val="20"/>
          <w:szCs w:val="20"/>
        </w:rPr>
        <w:t xml:space="preserve">     </w:t>
      </w:r>
      <w:r w:rsidRPr="00DA48B5">
        <w:rPr>
          <w:sz w:val="20"/>
          <w:szCs w:val="20"/>
        </w:rPr>
        <w:t xml:space="preserve"> *Fundraising Events</w:t>
      </w:r>
    </w:p>
    <w:p w:rsidR="001A4E7E" w:rsidRPr="00DA48B5" w:rsidRDefault="001A4E7E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                            </w:t>
      </w:r>
      <w:r w:rsidR="00871DE8" w:rsidRPr="00DA48B5">
        <w:rPr>
          <w:sz w:val="20"/>
          <w:szCs w:val="20"/>
        </w:rPr>
        <w:t xml:space="preserve">     </w:t>
      </w:r>
      <w:r w:rsidRPr="00DA48B5">
        <w:rPr>
          <w:sz w:val="20"/>
          <w:szCs w:val="20"/>
        </w:rPr>
        <w:t xml:space="preserve"> *Trade shows and exhibition</w:t>
      </w:r>
    </w:p>
    <w:p w:rsidR="001A4E7E" w:rsidRPr="00DA48B5" w:rsidRDefault="001A4E7E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t xml:space="preserve">                                 </w:t>
      </w:r>
      <w:r w:rsidR="00871DE8" w:rsidRPr="00DA48B5">
        <w:rPr>
          <w:sz w:val="20"/>
          <w:szCs w:val="20"/>
        </w:rPr>
        <w:t xml:space="preserve">     </w:t>
      </w:r>
      <w:r w:rsidR="0067368E" w:rsidRPr="00DA48B5">
        <w:rPr>
          <w:sz w:val="20"/>
          <w:szCs w:val="20"/>
        </w:rPr>
        <w:t>*Conventions and Meetings</w:t>
      </w:r>
    </w:p>
    <w:p w:rsidR="006C569F" w:rsidRPr="00DA48B5" w:rsidRDefault="001A4E7E" w:rsidP="00DA48B5">
      <w:pPr>
        <w:ind w:left="864" w:right="576"/>
        <w:rPr>
          <w:sz w:val="20"/>
          <w:szCs w:val="20"/>
        </w:rPr>
      </w:pPr>
      <w:r w:rsidRPr="00DA48B5">
        <w:rPr>
          <w:sz w:val="20"/>
          <w:szCs w:val="20"/>
        </w:rPr>
        <w:lastRenderedPageBreak/>
        <w:t xml:space="preserve">     </w:t>
      </w:r>
      <w:r w:rsidR="0067368E" w:rsidRPr="00DA48B5">
        <w:rPr>
          <w:sz w:val="20"/>
          <w:szCs w:val="20"/>
        </w:rPr>
        <w:t>7)</w:t>
      </w:r>
      <w:r w:rsidRPr="00DA48B5">
        <w:rPr>
          <w:sz w:val="20"/>
          <w:szCs w:val="20"/>
        </w:rPr>
        <w:t xml:space="preserve">      </w:t>
      </w:r>
      <w:r w:rsidR="006C569F" w:rsidRPr="00DA48B5">
        <w:rPr>
          <w:sz w:val="20"/>
          <w:szCs w:val="20"/>
        </w:rPr>
        <w:t>CONCLUSION</w:t>
      </w:r>
    </w:p>
    <w:p w:rsidR="006C569F" w:rsidRPr="00DA48B5" w:rsidRDefault="00341CEE" w:rsidP="00DA48B5">
      <w:pPr>
        <w:ind w:left="864" w:right="576"/>
        <w:jc w:val="both"/>
        <w:rPr>
          <w:sz w:val="20"/>
          <w:szCs w:val="20"/>
        </w:rPr>
      </w:pPr>
      <w:r w:rsidRPr="00DA48B5">
        <w:rPr>
          <w:sz w:val="20"/>
          <w:szCs w:val="20"/>
        </w:rPr>
        <w:t xml:space="preserve">                  </w:t>
      </w:r>
      <w:r w:rsidR="00A05A87" w:rsidRPr="00DA48B5">
        <w:rPr>
          <w:sz w:val="20"/>
          <w:szCs w:val="20"/>
        </w:rPr>
        <w:t>*</w:t>
      </w:r>
      <w:r w:rsidRPr="00DA48B5">
        <w:rPr>
          <w:sz w:val="20"/>
          <w:szCs w:val="20"/>
        </w:rPr>
        <w:t xml:space="preserve"> It generates the report on Event, Activity, Payment.</w:t>
      </w:r>
    </w:p>
    <w:p w:rsidR="00341CEE" w:rsidRPr="00DA48B5" w:rsidRDefault="00341CEE" w:rsidP="00DA48B5">
      <w:pPr>
        <w:ind w:left="864" w:right="576"/>
        <w:jc w:val="both"/>
        <w:rPr>
          <w:sz w:val="20"/>
          <w:szCs w:val="20"/>
        </w:rPr>
      </w:pPr>
      <w:r w:rsidRPr="00DA48B5">
        <w:rPr>
          <w:sz w:val="20"/>
          <w:szCs w:val="20"/>
        </w:rPr>
        <w:t xml:space="preserve">                 </w:t>
      </w:r>
      <w:r w:rsidR="00A05A87" w:rsidRPr="00DA48B5">
        <w:rPr>
          <w:sz w:val="20"/>
          <w:szCs w:val="20"/>
        </w:rPr>
        <w:t>*</w:t>
      </w:r>
      <w:r w:rsidR="004010C3" w:rsidRPr="00DA48B5">
        <w:rPr>
          <w:sz w:val="20"/>
          <w:szCs w:val="20"/>
        </w:rPr>
        <w:t xml:space="preserve">  Provide f</w:t>
      </w:r>
      <w:r w:rsidRPr="00DA48B5">
        <w:rPr>
          <w:sz w:val="20"/>
          <w:szCs w:val="20"/>
        </w:rPr>
        <w:t>i</w:t>
      </w:r>
      <w:r w:rsidR="004010C3" w:rsidRPr="00DA48B5">
        <w:rPr>
          <w:sz w:val="20"/>
          <w:szCs w:val="20"/>
        </w:rPr>
        <w:t>l</w:t>
      </w:r>
      <w:r w:rsidRPr="00DA48B5">
        <w:rPr>
          <w:sz w:val="20"/>
          <w:szCs w:val="20"/>
        </w:rPr>
        <w:t>ter reports on Organizers, Attendees, Conductors.</w:t>
      </w:r>
    </w:p>
    <w:p w:rsidR="00341CEE" w:rsidRPr="00DA48B5" w:rsidRDefault="00341CEE" w:rsidP="00DA48B5">
      <w:pPr>
        <w:ind w:left="864" w:right="576"/>
        <w:jc w:val="both"/>
        <w:rPr>
          <w:sz w:val="20"/>
          <w:szCs w:val="20"/>
        </w:rPr>
      </w:pPr>
      <w:r w:rsidRPr="00DA48B5">
        <w:rPr>
          <w:sz w:val="20"/>
          <w:szCs w:val="20"/>
        </w:rPr>
        <w:t xml:space="preserve">                 </w:t>
      </w:r>
      <w:r w:rsidR="00A05A87" w:rsidRPr="00DA48B5">
        <w:rPr>
          <w:sz w:val="20"/>
          <w:szCs w:val="20"/>
        </w:rPr>
        <w:t>*</w:t>
      </w:r>
      <w:r w:rsidRPr="00DA48B5">
        <w:rPr>
          <w:sz w:val="20"/>
          <w:szCs w:val="20"/>
        </w:rPr>
        <w:t xml:space="preserve">  Application also provides excel export for Activity, Organizers, Conductors.</w:t>
      </w:r>
    </w:p>
    <w:p w:rsidR="00341CEE" w:rsidRPr="00DA48B5" w:rsidRDefault="00341CEE" w:rsidP="00DA48B5">
      <w:pPr>
        <w:ind w:left="864" w:right="576"/>
        <w:jc w:val="both"/>
        <w:rPr>
          <w:sz w:val="20"/>
          <w:szCs w:val="20"/>
        </w:rPr>
      </w:pPr>
      <w:r w:rsidRPr="00DA48B5">
        <w:rPr>
          <w:sz w:val="20"/>
          <w:szCs w:val="20"/>
        </w:rPr>
        <w:t xml:space="preserve">                    </w:t>
      </w:r>
    </w:p>
    <w:p w:rsidR="006C569F" w:rsidRPr="00DA48B5" w:rsidRDefault="0067368E" w:rsidP="00DA48B5">
      <w:pPr>
        <w:pStyle w:val="ListParagraph"/>
        <w:numPr>
          <w:ilvl w:val="0"/>
          <w:numId w:val="6"/>
        </w:numPr>
        <w:ind w:left="864" w:right="576"/>
        <w:jc w:val="both"/>
        <w:rPr>
          <w:sz w:val="20"/>
          <w:szCs w:val="20"/>
        </w:rPr>
      </w:pPr>
      <w:r w:rsidRPr="00DA48B5">
        <w:rPr>
          <w:sz w:val="20"/>
          <w:szCs w:val="20"/>
        </w:rPr>
        <w:t xml:space="preserve">  </w:t>
      </w:r>
      <w:r w:rsidR="006C569F" w:rsidRPr="00DA48B5">
        <w:rPr>
          <w:sz w:val="20"/>
          <w:szCs w:val="20"/>
        </w:rPr>
        <w:t>FUTURE SCOPE</w:t>
      </w:r>
    </w:p>
    <w:p w:rsidR="00A05A87" w:rsidRPr="00DA48B5" w:rsidRDefault="00A05A87" w:rsidP="00DA48B5">
      <w:pPr>
        <w:ind w:left="864" w:right="576"/>
        <w:jc w:val="both"/>
        <w:rPr>
          <w:sz w:val="20"/>
          <w:szCs w:val="20"/>
        </w:rPr>
      </w:pPr>
      <w:r w:rsidRPr="00DA48B5">
        <w:rPr>
          <w:sz w:val="20"/>
          <w:szCs w:val="20"/>
        </w:rPr>
        <w:t xml:space="preserve">               *  Ana</w:t>
      </w:r>
      <w:r w:rsidR="0067368E" w:rsidRPr="00DA48B5">
        <w:rPr>
          <w:sz w:val="20"/>
          <w:szCs w:val="20"/>
        </w:rPr>
        <w:t>l</w:t>
      </w:r>
      <w:r w:rsidRPr="00DA48B5">
        <w:rPr>
          <w:sz w:val="20"/>
          <w:szCs w:val="20"/>
        </w:rPr>
        <w:t>yzing today’s demand and awareness, it can be said that with more technological word in future and more dynamics in services industries, scope of event management is pretty good.</w:t>
      </w:r>
    </w:p>
    <w:p w:rsidR="00A05A87" w:rsidRPr="00DA48B5" w:rsidRDefault="00A05A87" w:rsidP="00DA48B5">
      <w:pPr>
        <w:ind w:left="864" w:right="576"/>
        <w:jc w:val="both"/>
        <w:rPr>
          <w:sz w:val="20"/>
          <w:szCs w:val="20"/>
        </w:rPr>
      </w:pPr>
      <w:r w:rsidRPr="00DA48B5">
        <w:rPr>
          <w:sz w:val="20"/>
          <w:szCs w:val="20"/>
        </w:rPr>
        <w:t xml:space="preserve">               * If there won</w:t>
      </w:r>
      <w:r w:rsidR="0067368E" w:rsidRPr="00DA48B5">
        <w:rPr>
          <w:sz w:val="20"/>
          <w:szCs w:val="20"/>
        </w:rPr>
        <w:t>’</w:t>
      </w:r>
      <w:r w:rsidRPr="00DA48B5">
        <w:rPr>
          <w:sz w:val="20"/>
          <w:szCs w:val="20"/>
        </w:rPr>
        <w:t xml:space="preserve">t be any restriction or </w:t>
      </w:r>
      <w:r w:rsidR="0067368E" w:rsidRPr="00DA48B5">
        <w:rPr>
          <w:sz w:val="20"/>
          <w:szCs w:val="20"/>
        </w:rPr>
        <w:t>l</w:t>
      </w:r>
      <w:r w:rsidRPr="00DA48B5">
        <w:rPr>
          <w:sz w:val="20"/>
          <w:szCs w:val="20"/>
        </w:rPr>
        <w:t xml:space="preserve">icense game into establishing event companies, then it may happen that one day, event companies will be more than the total clients across nation. </w:t>
      </w:r>
    </w:p>
    <w:p w:rsidR="00A05A87" w:rsidRPr="00DA48B5" w:rsidRDefault="00A05A87" w:rsidP="00DA48B5">
      <w:pPr>
        <w:ind w:left="864" w:right="576"/>
        <w:jc w:val="both"/>
        <w:rPr>
          <w:sz w:val="20"/>
          <w:szCs w:val="20"/>
        </w:rPr>
      </w:pPr>
      <w:r w:rsidRPr="00DA48B5">
        <w:rPr>
          <w:sz w:val="20"/>
          <w:szCs w:val="20"/>
        </w:rPr>
        <w:t xml:space="preserve">               * I know it soun</w:t>
      </w:r>
      <w:r w:rsidR="0067368E" w:rsidRPr="00DA48B5">
        <w:rPr>
          <w:sz w:val="20"/>
          <w:szCs w:val="20"/>
        </w:rPr>
        <w:t>d</w:t>
      </w:r>
      <w:r w:rsidRPr="00DA48B5">
        <w:rPr>
          <w:sz w:val="20"/>
          <w:szCs w:val="20"/>
        </w:rPr>
        <w:t>s rubbish, but it’s a bitter truth! Nothing bad than this can happen to this industry.</w:t>
      </w:r>
    </w:p>
    <w:p w:rsidR="00A05A87" w:rsidRPr="00DA48B5" w:rsidRDefault="00A05A87" w:rsidP="00DA48B5">
      <w:pPr>
        <w:ind w:left="864" w:right="576"/>
        <w:jc w:val="both"/>
        <w:rPr>
          <w:sz w:val="20"/>
          <w:szCs w:val="20"/>
        </w:rPr>
      </w:pPr>
      <w:r w:rsidRPr="00DA48B5">
        <w:rPr>
          <w:sz w:val="20"/>
          <w:szCs w:val="20"/>
        </w:rPr>
        <w:t xml:space="preserve">                </w:t>
      </w:r>
    </w:p>
    <w:p w:rsidR="006C569F" w:rsidRPr="00DA48B5" w:rsidRDefault="006C569F" w:rsidP="00DA48B5">
      <w:pPr>
        <w:ind w:left="864" w:right="576"/>
        <w:rPr>
          <w:sz w:val="20"/>
          <w:szCs w:val="20"/>
        </w:rPr>
      </w:pPr>
    </w:p>
    <w:p w:rsidR="006C569F" w:rsidRPr="00DA48B5" w:rsidRDefault="006C569F" w:rsidP="00DA48B5">
      <w:pPr>
        <w:ind w:left="864" w:right="576"/>
        <w:rPr>
          <w:sz w:val="20"/>
          <w:szCs w:val="20"/>
        </w:rPr>
      </w:pPr>
    </w:p>
    <w:p w:rsidR="006C569F" w:rsidRPr="00DA48B5" w:rsidRDefault="006C569F" w:rsidP="00DA48B5">
      <w:pPr>
        <w:ind w:left="864" w:right="576"/>
        <w:rPr>
          <w:sz w:val="20"/>
          <w:szCs w:val="20"/>
        </w:rPr>
      </w:pPr>
    </w:p>
    <w:p w:rsidR="006C569F" w:rsidRPr="00DA48B5" w:rsidRDefault="006C569F" w:rsidP="00DA48B5">
      <w:pPr>
        <w:ind w:left="864" w:right="576"/>
        <w:rPr>
          <w:sz w:val="20"/>
          <w:szCs w:val="20"/>
        </w:rPr>
      </w:pPr>
    </w:p>
    <w:p w:rsidR="006C569F" w:rsidRPr="00DA48B5" w:rsidRDefault="006C569F" w:rsidP="00DA48B5">
      <w:pPr>
        <w:ind w:left="864" w:right="576"/>
        <w:rPr>
          <w:sz w:val="20"/>
          <w:szCs w:val="20"/>
        </w:rPr>
      </w:pPr>
    </w:p>
    <w:p w:rsidR="006C569F" w:rsidRPr="00DA48B5" w:rsidRDefault="006C569F" w:rsidP="00DA48B5">
      <w:pPr>
        <w:ind w:left="864" w:right="576"/>
        <w:rPr>
          <w:sz w:val="20"/>
          <w:szCs w:val="20"/>
        </w:rPr>
      </w:pPr>
    </w:p>
    <w:sectPr w:rsidR="006C569F" w:rsidRPr="00DA48B5" w:rsidSect="001125EC">
      <w:pgSz w:w="11907" w:h="16839" w:code="9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69F" w:rsidRDefault="00DE369F" w:rsidP="00CF7748">
      <w:pPr>
        <w:spacing w:after="0" w:line="240" w:lineRule="auto"/>
      </w:pPr>
      <w:r>
        <w:separator/>
      </w:r>
    </w:p>
  </w:endnote>
  <w:endnote w:type="continuationSeparator" w:id="1">
    <w:p w:rsidR="00DE369F" w:rsidRDefault="00DE369F" w:rsidP="00CF7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69F" w:rsidRDefault="00DE369F" w:rsidP="00CF7748">
      <w:pPr>
        <w:spacing w:after="0" w:line="240" w:lineRule="auto"/>
      </w:pPr>
      <w:r>
        <w:separator/>
      </w:r>
    </w:p>
  </w:footnote>
  <w:footnote w:type="continuationSeparator" w:id="1">
    <w:p w:rsidR="00DE369F" w:rsidRDefault="00DE369F" w:rsidP="00CF7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7DDB"/>
    <w:multiLevelType w:val="hybridMultilevel"/>
    <w:tmpl w:val="77903D94"/>
    <w:lvl w:ilvl="0" w:tplc="04090011">
      <w:start w:val="3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8936A58"/>
    <w:multiLevelType w:val="hybridMultilevel"/>
    <w:tmpl w:val="77903D94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614D59"/>
    <w:multiLevelType w:val="hybridMultilevel"/>
    <w:tmpl w:val="1A661D1E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>
    <w:nsid w:val="3F8048C0"/>
    <w:multiLevelType w:val="multilevel"/>
    <w:tmpl w:val="611CE78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4">
    <w:nsid w:val="4C551E64"/>
    <w:multiLevelType w:val="hybridMultilevel"/>
    <w:tmpl w:val="4B102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7A41E1"/>
    <w:multiLevelType w:val="hybridMultilevel"/>
    <w:tmpl w:val="9322F5AE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F60B00"/>
    <w:multiLevelType w:val="hybridMultilevel"/>
    <w:tmpl w:val="071864D2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7962"/>
    <w:rsid w:val="0001123C"/>
    <w:rsid w:val="00055C3A"/>
    <w:rsid w:val="000714C6"/>
    <w:rsid w:val="000B65E7"/>
    <w:rsid w:val="000F4486"/>
    <w:rsid w:val="001040EE"/>
    <w:rsid w:val="001125EC"/>
    <w:rsid w:val="0011456A"/>
    <w:rsid w:val="00190EBB"/>
    <w:rsid w:val="00194B49"/>
    <w:rsid w:val="001A0CEE"/>
    <w:rsid w:val="001A4E7E"/>
    <w:rsid w:val="001C5796"/>
    <w:rsid w:val="001C6310"/>
    <w:rsid w:val="00251303"/>
    <w:rsid w:val="00264324"/>
    <w:rsid w:val="002C3FC7"/>
    <w:rsid w:val="00341CEE"/>
    <w:rsid w:val="003E422E"/>
    <w:rsid w:val="004010C3"/>
    <w:rsid w:val="004013B1"/>
    <w:rsid w:val="004419A3"/>
    <w:rsid w:val="004A5179"/>
    <w:rsid w:val="00553AFE"/>
    <w:rsid w:val="005B5DAF"/>
    <w:rsid w:val="005C4595"/>
    <w:rsid w:val="0061166A"/>
    <w:rsid w:val="006636E3"/>
    <w:rsid w:val="0067368E"/>
    <w:rsid w:val="006B6593"/>
    <w:rsid w:val="006C569F"/>
    <w:rsid w:val="006F2283"/>
    <w:rsid w:val="007D698C"/>
    <w:rsid w:val="00810CAF"/>
    <w:rsid w:val="00842575"/>
    <w:rsid w:val="00871DE8"/>
    <w:rsid w:val="00890B27"/>
    <w:rsid w:val="00914250"/>
    <w:rsid w:val="00945D1B"/>
    <w:rsid w:val="00A05A87"/>
    <w:rsid w:val="00A57613"/>
    <w:rsid w:val="00A93585"/>
    <w:rsid w:val="00AA0D54"/>
    <w:rsid w:val="00AF10FF"/>
    <w:rsid w:val="00C1605F"/>
    <w:rsid w:val="00C16BB1"/>
    <w:rsid w:val="00C42BA8"/>
    <w:rsid w:val="00C76615"/>
    <w:rsid w:val="00CF7748"/>
    <w:rsid w:val="00D03BA3"/>
    <w:rsid w:val="00D03F3D"/>
    <w:rsid w:val="00D70FBE"/>
    <w:rsid w:val="00D94010"/>
    <w:rsid w:val="00D97962"/>
    <w:rsid w:val="00DA48B5"/>
    <w:rsid w:val="00DE369F"/>
    <w:rsid w:val="00DF6C3C"/>
    <w:rsid w:val="00E154B7"/>
    <w:rsid w:val="00EE6BA7"/>
    <w:rsid w:val="00F41BC4"/>
    <w:rsid w:val="00FC7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D54"/>
  </w:style>
  <w:style w:type="paragraph" w:styleId="Heading1">
    <w:name w:val="heading 1"/>
    <w:basedOn w:val="Normal"/>
    <w:next w:val="Normal"/>
    <w:link w:val="Heading1Char"/>
    <w:uiPriority w:val="9"/>
    <w:qFormat/>
    <w:rsid w:val="00D979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9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9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979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79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979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79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979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3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45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F7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7748"/>
  </w:style>
  <w:style w:type="paragraph" w:styleId="Footer">
    <w:name w:val="footer"/>
    <w:basedOn w:val="Normal"/>
    <w:link w:val="FooterChar"/>
    <w:uiPriority w:val="99"/>
    <w:semiHidden/>
    <w:unhideWhenUsed/>
    <w:rsid w:val="00CF7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77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trailblazer.me/id/iphysicsem%2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trailblazer.me/id/yogek1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trailblazer.me/id/manim127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%20https://trailblazer.me/id/dhard17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trailblazer.me/id/dhanu24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KULLAPPAN</dc:creator>
  <cp:lastModifiedBy>KULLAPPAN</cp:lastModifiedBy>
  <cp:revision>2</cp:revision>
  <dcterms:created xsi:type="dcterms:W3CDTF">2023-04-14T08:38:00Z</dcterms:created>
  <dcterms:modified xsi:type="dcterms:W3CDTF">2023-04-14T08:38:00Z</dcterms:modified>
</cp:coreProperties>
</file>